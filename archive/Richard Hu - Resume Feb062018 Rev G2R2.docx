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6034C" w:rsidR="007965BF" w:rsidP="00E04A89" w:rsidRDefault="007965BF" w14:paraId="73B94619" w14:textId="46D6966D" w14:noSpellErr="1">
      <w:pPr>
        <w:pStyle w:val="Heading1"/>
        <w:pBdr>
          <w:bottom w:val="single" w:color="auto" w:sz="4" w:space="1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72"/>
          <w:szCs w:val="72"/>
        </w:rPr>
      </w:pPr>
      <w:r w:rsidRPr="0086034C">
        <w:rPr>
          <w:rFonts w:ascii="Times New Roman" w:hAnsi="Times New Roman" w:cs="Times New Roman"/>
          <w:color w:val="auto"/>
          <w:sz w:val="72"/>
          <w:szCs w:val="72"/>
        </w:rPr>
        <w:t>RICHARD HU</w:t>
      </w:r>
    </w:p>
    <w:p w:rsidRPr="0086034C" w:rsidR="007965BF" w:rsidP="007965BF" w:rsidRDefault="007965BF" w14:paraId="25C31A7B" w14:textId="3155BB26">
      <w:pPr>
        <w:spacing w:before="0"/>
        <w:ind w:right="302"/>
        <w:jc w:val="center"/>
        <w:rPr>
          <w:rFonts w:ascii="Times New Roman" w:hAnsi="Times New Roman" w:eastAsia="AR PL UMing HK" w:cs="Times New Roman"/>
          <w:color w:val="auto"/>
          <w:sz w:val="22"/>
          <w:szCs w:val="22"/>
          <w:lang w:val="en-US"/>
        </w:rPr>
      </w:pPr>
      <w:r w:rsidRPr="0086034C">
        <w:rPr>
          <w:rFonts w:ascii="Times New Roman" w:hAnsi="Times New Roman" w:eastAsia="AR PL UMing HK" w:cs="Times New Roman"/>
          <w:color w:val="auto"/>
          <w:sz w:val="22"/>
          <w:szCs w:val="22"/>
          <w:lang w:val="en-US"/>
        </w:rPr>
        <w:t xml:space="preserve">88 </w:t>
      </w:r>
      <w:proofErr w:type="spellStart"/>
      <w:r w:rsidRPr="0086034C">
        <w:rPr>
          <w:rFonts w:ascii="Times New Roman" w:hAnsi="Times New Roman" w:eastAsia="AR PL UMing HK" w:cs="Times New Roman"/>
          <w:color w:val="auto"/>
          <w:sz w:val="22"/>
          <w:szCs w:val="22"/>
          <w:lang w:val="en-US"/>
        </w:rPr>
        <w:t xml:space="preserve">Harbour</w:t>
      </w:r>
      <w:proofErr w:type="spellEnd"/>
      <w:r w:rsidRPr="0086034C">
        <w:rPr>
          <w:rFonts w:ascii="Times New Roman" w:hAnsi="Times New Roman" w:eastAsia="AR PL UMing HK" w:cs="Times New Roman"/>
          <w:color w:val="auto"/>
          <w:sz w:val="22"/>
          <w:szCs w:val="22"/>
          <w:lang w:val="en-US"/>
        </w:rPr>
        <w:t xml:space="preserve"> Street Unit 2207 Toronto, ON • richie.hu@mail.utoronto.ca • (647) </w:t>
      </w:r>
      <w:r w:rsidRPr="0086034C" w:rsidR="00E04A89">
        <w:rPr>
          <w:rFonts w:ascii="Times New Roman" w:hAnsi="Times New Roman" w:eastAsia="AR PL UMing HK" w:cs="Times New Roman"/>
          <w:color w:val="auto"/>
          <w:sz w:val="22"/>
          <w:szCs w:val="22"/>
          <w:lang w:val="en-US"/>
        </w:rPr>
        <w:t>99</w:t>
      </w:r>
      <w:r w:rsidRPr="0086034C">
        <w:rPr>
          <w:rFonts w:ascii="Times New Roman" w:hAnsi="Times New Roman" w:eastAsia="AR PL UMing HK" w:cs="Times New Roman"/>
          <w:color w:val="auto"/>
          <w:sz w:val="22"/>
          <w:szCs w:val="22"/>
          <w:lang w:val="en-US"/>
        </w:rPr>
        <w:t>5-9055</w:t>
      </w:r>
    </w:p>
    <w:p w:rsidR="00076D46" w:rsidRDefault="00076D46" w14:paraId="2BB48E40" w14:textId="77777777">
      <w:pPr>
        <w:pStyle w:val="Heading2"/>
        <w:tabs>
          <w:tab w:val="right" w:pos="10800"/>
        </w:tabs>
        <w:spacing w:before="0" w:after="160" w:line="360" w:lineRule="auto"/>
        <w:ind w:right="-144"/>
        <w:rPr>
          <w:rFonts w:ascii="Times New Roman" w:hAnsi="Times New Roman" w:eastAsia="AR PL UMing HK" w:cs="Times New Roman"/>
          <w:color w:val="auto"/>
          <w:sz w:val="20"/>
          <w:lang w:val="en-US"/>
        </w:rPr>
      </w:pPr>
    </w:p>
    <w:p w:rsidRPr="00725BF1" w:rsidR="007965BF" w:rsidP="443A6B8C" w:rsidRDefault="007965BF" w14:paraId="2BEF2DA3" w14:textId="71215473" w14:noSpellErr="1">
      <w:pPr>
        <w:pStyle w:val="Heading2"/>
        <w:tabs>
          <w:tab w:val="right" w:pos="10800"/>
        </w:tabs>
        <w:spacing w:before="0" w:after="160" w:line="360" w:lineRule="auto"/>
        <w:ind w:right="-144"/>
        <w:rPr>
          <w:rFonts w:ascii="Times New Roman" w:hAnsi="Times New Roman" w:cs="Times New Roman"/>
          <w:color w:val="auto"/>
          <w:rPrChange w:author="胡瀚" w:date="2018-03-06T20:50:59.0893288" w:id="1555807624">
            <w:rPr/>
          </w:rPrChange>
        </w:rPr>
        <w:pPrChange w:author="胡瀚" w:date="2018-03-06T20:50:59.0893288" w:id="381574738">
          <w:pPr>
            <w:pStyle w:val="Heading2"/>
            <w:tabs>
              <w:tab w:val="right" w:pos="10800"/>
            </w:tabs>
            <w:ind w:right="-144"/>
          </w:pPr>
        </w:pPrChange>
      </w:pPr>
      <w:r w:rsidRPr="443A6B8C">
        <w:rPr>
          <w:rFonts w:ascii="Times New Roman" w:hAnsi="Times New Roman" w:eastAsia="AR PL UMing HK" w:cs="Times New Roman"/>
          <w:color w:val="auto"/>
          <w:sz w:val="20"/>
          <w:szCs w:val="20"/>
          <w:lang w:val="en-US"/>
          <w:rPrChange w:author="胡瀚" w:date="2018-03-06T20:50:59.0893288" w:id="374151380">
            <w:rPr>
              <w:rFonts w:ascii="Times New Roman" w:hAnsi="Times New Roman" w:eastAsia="AR PL UMing HK" w:cs="Times New Roman"/>
              <w:color w:val="auto"/>
              <w:sz w:val="20"/>
              <w:lang w:val="en-US"/>
            </w:rPr>
          </w:rPrChange>
        </w:rPr>
        <w:t xml:space="preserve">Objective: </w:t>
      </w:r>
      <w:r w:rsidRPr="443A6B8C" w:rsidR="00A33B8C">
        <w:rPr>
          <w:rFonts w:ascii="Times New Roman" w:hAnsi="Times New Roman" w:eastAsia="AR PL UMing HK" w:cs="Times New Roman"/>
          <w:color w:val="auto"/>
          <w:sz w:val="20"/>
          <w:szCs w:val="20"/>
          <w:lang w:val="en-US"/>
          <w:rPrChange w:author="胡瀚" w:date="2018-03-06T20:50:59.0893288" w:id="103965949">
            <w:rPr>
              <w:rFonts w:ascii="Times New Roman" w:hAnsi="Times New Roman" w:eastAsia="AR PL UMing HK" w:cs="Times New Roman"/>
              <w:color w:val="auto"/>
              <w:sz w:val="20"/>
              <w:lang w:val="en-US"/>
            </w:rPr>
          </w:rPrChange>
        </w:rPr>
        <w:t xml:space="preserve">Mechanical Engineering graduate </w:t>
      </w:r>
      <w:r w:rsidRPr="443A6B8C">
        <w:rPr>
          <w:rFonts w:ascii="Times New Roman" w:hAnsi="Times New Roman" w:eastAsia="AR PL UMing HK" w:cs="Times New Roman"/>
          <w:color w:val="auto"/>
          <w:sz w:val="20"/>
          <w:szCs w:val="20"/>
          <w:lang w:val="en-US"/>
          <w:rPrChange w:author="胡瀚" w:date="2018-03-06T20:50:59.0893288" w:id="34631457">
            <w:rPr>
              <w:rFonts w:ascii="Times New Roman" w:hAnsi="Times New Roman" w:eastAsia="AR PL UMing HK" w:cs="Times New Roman"/>
              <w:color w:val="auto"/>
              <w:sz w:val="20"/>
              <w:lang w:val="en-US"/>
            </w:rPr>
          </w:rPrChange>
        </w:rPr>
        <w:t xml:space="preserve">seeking </w:t>
      </w:r>
      <w:r w:rsidRPr="443A6B8C" w:rsidR="0022011E">
        <w:rPr>
          <w:rFonts w:ascii="Times New Roman" w:hAnsi="Times New Roman" w:eastAsia="AR PL UMing HK" w:cs="Times New Roman"/>
          <w:color w:val="auto"/>
          <w:sz w:val="20"/>
          <w:szCs w:val="20"/>
          <w:lang w:val="en-US"/>
          <w:rPrChange w:author="胡瀚" w:date="2018-03-06T20:50:59.0893288" w:id="1944185372">
            <w:rPr>
              <w:rFonts w:ascii="Times New Roman" w:hAnsi="Times New Roman" w:eastAsia="AR PL UMing HK" w:cs="Times New Roman"/>
              <w:color w:val="auto"/>
              <w:sz w:val="20"/>
              <w:lang w:val="en-US"/>
            </w:rPr>
          </w:rPrChange>
        </w:rPr>
        <w:t>career opportunities</w:t>
      </w:r>
      <w:r w:rsidRPr="443A6B8C" w:rsidR="0022011E">
        <w:rPr>
          <w:rFonts w:ascii="Times New Roman" w:hAnsi="Times New Roman" w:eastAsia="AR PL UMing HK" w:cs="Times New Roman"/>
          <w:color w:val="auto"/>
          <w:sz w:val="20"/>
          <w:szCs w:val="20"/>
          <w:lang w:val="en-US"/>
          <w:rPrChange w:author="胡瀚" w:date="2018-03-06T20:50:59.0893288" w:id="2026939136">
            <w:rPr>
              <w:rFonts w:ascii="Times New Roman" w:hAnsi="Times New Roman" w:eastAsia="AR PL UMing HK" w:cs="Times New Roman"/>
              <w:color w:val="auto"/>
              <w:sz w:val="20"/>
              <w:lang w:val="en-US"/>
            </w:rPr>
          </w:rPrChange>
        </w:rPr>
        <w:t xml:space="preserve"> </w:t>
      </w:r>
      <w:r w:rsidRPr="443A6B8C" w:rsidR="000634BB">
        <w:rPr>
          <w:rFonts w:ascii="Times New Roman" w:hAnsi="Times New Roman" w:eastAsia="AR PL UMing HK" w:cs="Times New Roman"/>
          <w:b w:val="0"/>
          <w:bCs w:val="0"/>
          <w:color w:val="auto"/>
          <w:sz w:val="20"/>
          <w:szCs w:val="20"/>
          <w:lang w:val="en-US"/>
          <w:rPrChange w:author="胡瀚" w:date="2018-03-06T20:50:59.0893288" w:id="1633250061">
            <w:rPr>
              <w:rFonts w:ascii="Times New Roman" w:hAnsi="Times New Roman" w:eastAsia="AR PL UMing HK" w:cs="Times New Roman"/>
              <w:b w:val="0"/>
              <w:color w:val="auto"/>
              <w:sz w:val="20"/>
              <w:lang w:val="en-US"/>
            </w:rPr>
          </w:rPrChange>
        </w:rPr>
        <w:t>wher</w:t>
      </w:r>
      <w:bookmarkStart w:name="_GoBack" w:id="0"/>
      <w:bookmarkEnd w:id="0"/>
      <w:r w:rsidRPr="443A6B8C" w:rsidR="000634BB">
        <w:rPr>
          <w:rFonts w:ascii="Times New Roman" w:hAnsi="Times New Roman" w:eastAsia="AR PL UMing HK" w:cs="Times New Roman"/>
          <w:b w:val="0"/>
          <w:bCs w:val="0"/>
          <w:color w:val="auto"/>
          <w:sz w:val="20"/>
          <w:szCs w:val="20"/>
          <w:lang w:val="en-US"/>
          <w:rPrChange w:author="胡瀚" w:date="2018-03-06T20:50:59.0893288" w:id="298402070">
            <w:rPr>
              <w:rFonts w:ascii="Times New Roman" w:hAnsi="Times New Roman" w:eastAsia="AR PL UMing HK" w:cs="Times New Roman"/>
              <w:b w:val="0"/>
              <w:color w:val="auto"/>
              <w:sz w:val="20"/>
              <w:lang w:val="en-US"/>
            </w:rPr>
          </w:rPrChange>
        </w:rPr>
        <w:t>e</w:t>
      </w:r>
      <w:r w:rsidRPr="443A6B8C" w:rsidR="008B2609">
        <w:rPr>
          <w:rFonts w:ascii="Times New Roman" w:hAnsi="Times New Roman" w:eastAsia="AR PL UMing HK" w:cs="Times New Roman"/>
          <w:b w:val="0"/>
          <w:bCs w:val="0"/>
          <w:color w:val="auto"/>
          <w:sz w:val="20"/>
          <w:szCs w:val="20"/>
          <w:lang w:val="en-US"/>
          <w:rPrChange w:author="胡瀚" w:date="2018-03-06T20:50:59.0893288" w:id="862589611">
            <w:rPr>
              <w:rFonts w:ascii="Times New Roman" w:hAnsi="Times New Roman" w:eastAsia="AR PL UMing HK" w:cs="Times New Roman"/>
              <w:b w:val="0"/>
              <w:color w:val="auto"/>
              <w:sz w:val="20"/>
              <w:lang w:val="en-US"/>
            </w:rPr>
          </w:rPrChange>
        </w:rPr>
        <w:t xml:space="preserve"> </w:t>
      </w:r>
      <w:r w:rsidRPr="443A6B8C" w:rsidR="00A33B8C">
        <w:rPr>
          <w:rFonts w:ascii="Times New Roman" w:hAnsi="Times New Roman" w:eastAsia="AR PL UMing HK" w:cs="Times New Roman"/>
          <w:b w:val="0"/>
          <w:bCs w:val="0"/>
          <w:color w:val="auto"/>
          <w:sz w:val="20"/>
          <w:szCs w:val="20"/>
          <w:lang w:val="en-US"/>
          <w:rPrChange w:author="胡瀚" w:date="2018-03-06T20:50:59.0893288" w:id="1439567651">
            <w:rPr>
              <w:rFonts w:ascii="Times New Roman" w:hAnsi="Times New Roman" w:eastAsia="AR PL UMing HK" w:cs="Times New Roman"/>
              <w:b w:val="0"/>
              <w:color w:val="auto"/>
              <w:sz w:val="20"/>
              <w:lang w:val="en-US"/>
            </w:rPr>
          </w:rPrChange>
        </w:rPr>
        <w:t>I can add value, grow and learn from mentors</w:t>
      </w:r>
      <w:r w:rsidRPr="443A6B8C" w:rsidR="00B06506">
        <w:rPr>
          <w:rFonts w:ascii="Times New Roman" w:hAnsi="Times New Roman" w:eastAsia="AR PL UMing HK" w:cs="Times New Roman"/>
          <w:b w:val="0"/>
          <w:bCs w:val="0"/>
          <w:color w:val="auto"/>
          <w:sz w:val="20"/>
          <w:szCs w:val="20"/>
          <w:lang w:val="en-US"/>
          <w:rPrChange w:author="胡瀚" w:date="2018-03-06T20:50:59.0893288" w:id="1968843069">
            <w:rPr>
              <w:rFonts w:ascii="Times New Roman" w:hAnsi="Times New Roman" w:eastAsia="AR PL UMing HK" w:cs="Times New Roman"/>
              <w:b w:val="0"/>
              <w:color w:val="auto"/>
              <w:sz w:val="20"/>
              <w:lang w:val="en-US"/>
            </w:rPr>
          </w:rPrChange>
        </w:rPr>
        <w:t>.</w:t>
      </w:r>
    </w:p>
    <w:p w:rsidRPr="00725BF1" w:rsidR="007965BF" w:rsidP="007965BF" w:rsidRDefault="007965BF" w14:paraId="11B68322" w14:textId="20D3046A" w14:noSpellErr="1">
      <w:pPr>
        <w:pStyle w:val="Heading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25BF1">
        <w:rPr>
          <w:rFonts w:ascii="Times New Roman" w:hAnsi="Times New Roman" w:cs="Times New Roman"/>
          <w:color w:val="auto"/>
          <w:sz w:val="22"/>
          <w:szCs w:val="22"/>
        </w:rPr>
        <w:t>EDUCATION</w:t>
      </w:r>
    </w:p>
    <w:p w:rsidRPr="00A33B8C" w:rsidR="007965BF" w:rsidP="000160E9" w:rsidRDefault="007965BF" w14:paraId="21D17CAE" w14:noSpellErr="1" w14:textId="198DB3F1">
      <w:pPr>
        <w:pStyle w:val="Heading2"/>
        <w:tabs>
          <w:tab w:val="right" w:pos="10764"/>
        </w:tabs>
        <w:spacing w:before="200"/>
        <w:ind w:right="36"/>
        <w:rPr>
          <w:rStyle w:val="Emphasis"/>
          <w:rFonts w:ascii="Times New Roman" w:hAnsi="Times New Roman" w:eastAsia="Open Sans" w:cs="Times New Roman"/>
          <w:b w:val="0"/>
          <w:bCs w:val="0"/>
          <w:color w:val="auto"/>
          <w:sz w:val="18"/>
          <w:szCs w:val="18"/>
        </w:rPr>
      </w:pPr>
      <w:r w:rsidRPr="00725BF1">
        <w:rPr>
          <w:rFonts w:ascii="Times New Roman" w:hAnsi="Times New Roman" w:cs="Times New Roman"/>
          <w:color w:val="auto"/>
        </w:rPr>
        <w:t>University of Toronto</w:t>
      </w:r>
      <w:r w:rsidR="00A10702">
        <w:rPr>
          <w:rFonts w:ascii="Times New Roman" w:hAnsi="Times New Roman" w:cs="Times New Roman"/>
          <w:color w:val="auto"/>
        </w:rPr>
        <w:t xml:space="preserve"> – Mechanical </w:t>
      </w:r>
      <w:r w:rsidR="00A10702">
        <w:rPr>
          <w:rFonts w:ascii="Times New Roman" w:hAnsi="Times New Roman" w:cs="Times New Roman"/>
          <w:color w:val="auto"/>
        </w:rPr>
        <w:t xml:space="preserve">Engineering</w:t>
      </w:r>
      <w:ins w:author="胡瀚" w:date="2018-03-06T20:51:06.0744566" w:id="1063199502">
        <w:r w:rsidR="6D4C75C6">
          <w:rPr>
            <w:rFonts w:ascii="Times New Roman" w:hAnsi="Times New Roman" w:cs="Times New Roman"/>
            <w:color w:val="auto"/>
          </w:rPr>
          <w:t xml:space="preserve"> </w:t>
        </w:r>
      </w:ins>
      <w:r w:rsidR="000160E9">
        <w:rPr>
          <w:rFonts w:ascii="Times New Roman" w:hAnsi="Times New Roman" w:cs="Times New Roman"/>
          <w:b w:val="0"/>
          <w:i/>
          <w:color w:val="auto"/>
        </w:rPr>
        <w:tab/>
      </w:r>
      <w:r w:rsidRPr="00A33B8C">
        <w:rPr>
          <w:rStyle w:val="Emphasis"/>
          <w:rFonts w:ascii="Times New Roman" w:hAnsi="Times New Roman" w:eastAsia="Open Sans" w:cs="Times New Roman"/>
          <w:b w:val="0"/>
          <w:bCs w:val="0"/>
          <w:color w:val="auto"/>
          <w:sz w:val="18"/>
          <w:szCs w:val="18"/>
        </w:rPr>
        <w:t>Expected</w:t>
      </w:r>
      <w:r w:rsidRPr="00A33B8C">
        <w:rPr>
          <w:rStyle w:val="Emphasis"/>
          <w:rFonts w:ascii="Times New Roman" w:hAnsi="Times New Roman" w:eastAsia="Open Sans" w:cs="Times New Roman"/>
          <w:b w:val="0"/>
          <w:bCs w:val="0"/>
          <w:color w:val="auto"/>
          <w:sz w:val="18"/>
          <w:szCs w:val="18"/>
        </w:rPr>
        <w:t xml:space="preserve"> graduation April 2018</w:t>
      </w:r>
    </w:p>
    <w:p w:rsidRPr="00A33B8C" w:rsidR="00A10702" w:rsidP="00A33B8C" w:rsidRDefault="00A10702" w14:paraId="26461CF7" w14:textId="38B09C87" w14:noSpellErr="1">
      <w:pPr>
        <w:pStyle w:val="Heading2"/>
        <w:tabs>
          <w:tab w:val="right" w:pos="10800"/>
        </w:tabs>
        <w:spacing w:before="80" w:after="200"/>
        <w:ind w:right="-144"/>
        <w:rPr>
          <w:b w:val="0"/>
          <w:bCs w:val="0"/>
          <w:sz w:val="20"/>
          <w:szCs w:val="20"/>
        </w:rPr>
      </w:pPr>
      <w:r w:rsidRPr="443A6B8C">
        <w:rPr>
          <w:rFonts w:ascii="Times New Roman" w:hAnsi="Times New Roman" w:cs="Times New Roman"/>
          <w:b w:val="0"/>
          <w:bCs w:val="0"/>
          <w:i w:val="1"/>
          <w:iCs w:val="1"/>
          <w:color w:val="auto"/>
          <w:sz w:val="20"/>
          <w:szCs w:val="20"/>
          <w:rPrChange w:author="胡瀚" w:date="2018-03-06T20:50:59.0893288" w:id="2046672100">
            <w:rPr>
              <w:rFonts w:ascii="Times New Roman" w:hAnsi="Times New Roman" w:cs="Times New Roman"/>
              <w:b w:val="0"/>
              <w:i/>
              <w:color w:val="auto"/>
              <w:sz w:val="20"/>
              <w:szCs w:val="20"/>
            </w:rPr>
          </w:rPrChange>
        </w:rPr>
        <w:t>Bachelor of Applied Science</w:t>
      </w:r>
    </w:p>
    <w:p w:rsidR="007965BF" w:rsidP="007965BF" w:rsidRDefault="007965BF" w14:paraId="7CA8E411" w14:textId="182005C4" w14:noSpellErr="1">
      <w:pPr>
        <w:rPr>
          <w:rFonts w:ascii="Times New Roman" w:hAnsi="Times New Roman" w:eastAsia="AR PL UMing HK" w:cs="Times New Roman"/>
          <w:color w:val="auto"/>
          <w:sz w:val="20"/>
          <w:szCs w:val="20"/>
          <w:lang w:val="en-US"/>
        </w:rPr>
      </w:pPr>
      <w:r w:rsidRPr="00725BF1">
        <w:rPr>
          <w:rFonts w:ascii="Times New Roman" w:hAnsi="Times New Roman" w:eastAsia="AR PL UMing HK" w:cs="Times New Roman"/>
          <w:color w:val="auto"/>
          <w:sz w:val="20"/>
          <w:szCs w:val="20"/>
          <w:lang w:val="en-US"/>
        </w:rPr>
        <w:t>Mechatronics &amp; Bioengineering Stream, Robotics and Mechatronics Minor. GPA (3.81/4.00)</w:t>
      </w:r>
    </w:p>
    <w:p w:rsidR="00D807D4" w:rsidP="00A10702" w:rsidRDefault="00D807D4" w14:paraId="04265464" w14:textId="77777777">
      <w:pPr>
        <w:pStyle w:val="Heading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0"/>
        </w:rPr>
      </w:pPr>
    </w:p>
    <w:p w:rsidRPr="00A33B8C" w:rsidR="007965BF" w:rsidP="00A33B8C" w:rsidRDefault="007965BF" w14:paraId="76425D9A" w14:textId="47E3AB10" w14:noSpellErr="1">
      <w:pPr>
        <w:pStyle w:val="Heading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A33B8C">
        <w:rPr>
          <w:rFonts w:ascii="Times New Roman" w:hAnsi="Times New Roman" w:cs="Times New Roman"/>
          <w:color w:val="auto"/>
          <w:sz w:val="22"/>
          <w:szCs w:val="22"/>
        </w:rPr>
        <w:t>AWARDS &amp; SCHOLARSHIPS</w:t>
      </w:r>
    </w:p>
    <w:p w:rsidRPr="00725BF1" w:rsidR="007965BF" w:rsidP="007965BF" w:rsidRDefault="007965BF" w14:paraId="6B0DDFD8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hAnsi="Times New Roman"/>
          <w:sz w:val="20"/>
        </w:rPr>
      </w:pPr>
    </w:p>
    <w:p w:rsidRPr="00725BF1" w:rsidR="007965BF" w:rsidP="443A6B8C" w:rsidRDefault="007965BF" w14:paraId="0E5147E6" w14:textId="77777777" w14:noSpellErr="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  <w:rPrChange w:author="胡瀚" w:date="2018-03-06T20:50:59.0893288" w:id="1395074815">
            <w:rPr/>
          </w:rPrChange>
        </w:rPr>
        <w:pPrChange w:author="胡瀚" w:date="2018-03-06T20:50:59.0893288" w:id="133251794">
          <w:pPr>
            <w:pStyle w:val="ListParagraph"/>
            <w:numPr>
              <w:ilvl w:val="0"/>
              <w:numId w:val="8"/>
            </w:numPr>
          </w:pPr>
        </w:pPrChange>
      </w:pPr>
      <w:r w:rsidRPr="443A6B8C">
        <w:rPr>
          <w:rFonts w:ascii="Times New Roman" w:hAnsi="Times New Roman"/>
          <w:sz w:val="20"/>
          <w:szCs w:val="20"/>
          <w:rPrChange w:author="胡瀚" w:date="2018-03-06T20:50:59.0893288" w:id="772023527">
            <w:rPr>
              <w:rFonts w:ascii="Times New Roman" w:hAnsi="Times New Roman"/>
              <w:sz w:val="20"/>
            </w:rPr>
          </w:rPrChange>
        </w:rPr>
        <w:t>Shell Canada Limited Engineering Scholarship (2015)</w:t>
      </w:r>
    </w:p>
    <w:p w:rsidRPr="00725BF1" w:rsidR="007965BF" w:rsidP="443A6B8C" w:rsidRDefault="007965BF" w14:paraId="5F4001B8" w14:textId="5A5D27E1" w14:noSpellErr="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  <w:rPrChange w:author="胡瀚" w:date="2018-03-06T20:50:59.0893288" w:id="57938010">
            <w:rPr/>
          </w:rPrChange>
        </w:rPr>
        <w:pPrChange w:author="胡瀚" w:date="2018-03-06T20:50:59.0893288" w:id="2056439958">
          <w:pPr>
            <w:pStyle w:val="ListParagraph"/>
            <w:numPr>
              <w:ilvl w:val="0"/>
              <w:numId w:val="8"/>
            </w:numPr>
          </w:pPr>
        </w:pPrChange>
      </w:pPr>
      <w:r w:rsidRPr="443A6B8C">
        <w:rPr>
          <w:rFonts w:ascii="Times New Roman" w:hAnsi="Times New Roman"/>
          <w:sz w:val="20"/>
          <w:szCs w:val="20"/>
          <w:rPrChange w:author="胡瀚" w:date="2018-03-06T20:50:59.0893288" w:id="920792111">
            <w:rPr>
              <w:rFonts w:ascii="Times New Roman" w:hAnsi="Times New Roman"/>
              <w:sz w:val="20"/>
            </w:rPr>
          </w:rPrChange>
        </w:rPr>
        <w:t xml:space="preserve">University of Toronto Excellence Award (2015) </w:t>
      </w:r>
    </w:p>
    <w:p w:rsidRPr="00725BF1" w:rsidR="007965BF" w:rsidP="443A6B8C" w:rsidRDefault="007965BF" w14:paraId="358ECE67" w14:textId="0D0C574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  <w:rPrChange w:author="胡瀚" w:date="2018-03-06T20:50:59.0893288" w:id="114647229">
            <w:rPr/>
          </w:rPrChange>
        </w:rPr>
        <w:pPrChange w:author="胡瀚" w:date="2018-03-06T20:50:59.0893288" w:id="1333463121">
          <w:pPr>
            <w:pStyle w:val="ListParagraph"/>
            <w:numPr>
              <w:ilvl w:val="0"/>
              <w:numId w:val="8"/>
            </w:numPr>
          </w:pPr>
        </w:pPrChange>
      </w:pPr>
      <w:r w:rsidRPr="443A6B8C">
        <w:rPr>
          <w:rFonts w:ascii="Times New Roman" w:hAnsi="Times New Roman"/>
          <w:sz w:val="20"/>
          <w:szCs w:val="20"/>
          <w:rPrChange w:author="胡瀚" w:date="2018-03-06T20:50:59.0893288" w:id="1591647948">
            <w:rPr>
              <w:rFonts w:ascii="Times New Roman" w:hAnsi="Times New Roman"/>
              <w:sz w:val="20"/>
            </w:rPr>
          </w:rPrChange>
        </w:rPr>
        <w:t xml:space="preserve">Dean’s </w:t>
      </w:r>
      <w:proofErr w:type="spellStart"/>
      <w:r w:rsidRPr="443A6B8C">
        <w:rPr>
          <w:rFonts w:ascii="Times New Roman" w:hAnsi="Times New Roman"/>
          <w:sz w:val="20"/>
          <w:szCs w:val="20"/>
          <w:rPrChange w:author="胡瀚" w:date="2018-03-06T20:50:59.0893288" w:id="61570844">
            <w:rPr>
              <w:rFonts w:ascii="Times New Roman" w:hAnsi="Times New Roman"/>
              <w:sz w:val="20"/>
            </w:rPr>
          </w:rPrChange>
        </w:rPr>
        <w:t>Honour</w:t>
      </w:r>
      <w:proofErr w:type="spellEnd"/>
      <w:r w:rsidRPr="443A6B8C">
        <w:rPr>
          <w:rFonts w:ascii="Times New Roman" w:hAnsi="Times New Roman"/>
          <w:sz w:val="20"/>
          <w:szCs w:val="20"/>
          <w:rPrChange w:author="胡瀚" w:date="2018-03-06T20:50:59.0893288" w:id="592971988">
            <w:rPr>
              <w:rFonts w:ascii="Times New Roman" w:hAnsi="Times New Roman"/>
              <w:sz w:val="20"/>
            </w:rPr>
          </w:rPrChange>
        </w:rPr>
        <w:t xml:space="preserve"> List (</w:t>
      </w:r>
      <w:r w:rsidRPr="443A6B8C" w:rsidR="00B06E57">
        <w:rPr>
          <w:rFonts w:ascii="Times New Roman" w:hAnsi="Times New Roman"/>
          <w:sz w:val="20"/>
          <w:szCs w:val="20"/>
          <w:rPrChange w:author="胡瀚" w:date="2018-03-06T20:50:59.0893288" w:id="1823728961">
            <w:rPr>
              <w:rFonts w:ascii="Times New Roman" w:hAnsi="Times New Roman"/>
              <w:sz w:val="20"/>
            </w:rPr>
          </w:rPrChange>
        </w:rPr>
        <w:t>All Years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947365681">
            <w:rPr>
              <w:rFonts w:ascii="Times New Roman" w:hAnsi="Times New Roman"/>
              <w:sz w:val="20"/>
            </w:rPr>
          </w:rPrChange>
        </w:rPr>
        <w:t xml:space="preserve">) </w:t>
      </w:r>
    </w:p>
    <w:p w:rsidR="007965BF" w:rsidP="443A6B8C" w:rsidRDefault="007965BF" w14:paraId="42912819" w14:textId="72C61D0C" w14:noSpellErr="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  <w:rPrChange w:author="胡瀚" w:date="2018-03-06T20:50:59.0893288" w:id="1696355985">
            <w:rPr/>
          </w:rPrChange>
        </w:rPr>
        <w:pPrChange w:author="胡瀚" w:date="2018-03-06T20:50:59.0893288" w:id="600283364">
          <w:pPr>
            <w:pStyle w:val="ListParagraph"/>
            <w:numPr>
              <w:ilvl w:val="0"/>
              <w:numId w:val="8"/>
            </w:numPr>
          </w:pPr>
        </w:pPrChange>
      </w:pPr>
      <w:r w:rsidRPr="443A6B8C">
        <w:rPr>
          <w:rFonts w:ascii="Times New Roman" w:hAnsi="Times New Roman"/>
          <w:sz w:val="20"/>
          <w:szCs w:val="20"/>
          <w:rPrChange w:author="胡瀚" w:date="2018-03-06T20:50:59.0893288" w:id="1880650319">
            <w:rPr>
              <w:rFonts w:ascii="Times New Roman" w:hAnsi="Times New Roman"/>
              <w:sz w:val="20"/>
            </w:rPr>
          </w:rPrChange>
        </w:rPr>
        <w:t>U of T Engineering Competition Junior Design “Best Innovation Award” and “Best Prototype Award” (2015)</w:t>
      </w:r>
    </w:p>
    <w:p w:rsidRPr="00A33B8C" w:rsidR="00444AAC" w:rsidP="00A33B8C" w:rsidRDefault="00444AAC" w14:paraId="355554AA" w14:textId="77777777">
      <w:pPr>
        <w:ind w:left="360"/>
        <w:rPr>
          <w:rFonts w:ascii="Times New Roman" w:hAnsi="Times New Roman"/>
          <w:sz w:val="20"/>
        </w:rPr>
      </w:pPr>
    </w:p>
    <w:p w:rsidRPr="00725BF1" w:rsidR="007965BF" w:rsidP="007965BF" w:rsidRDefault="007965BF" w14:paraId="55BC2963" w14:textId="77777777" w14:noSpellErr="1">
      <w:pPr>
        <w:pStyle w:val="Heading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725BF1">
        <w:rPr>
          <w:rFonts w:ascii="Times New Roman" w:hAnsi="Times New Roman" w:cs="Times New Roman"/>
          <w:color w:val="auto"/>
          <w:sz w:val="22"/>
          <w:szCs w:val="22"/>
        </w:rPr>
        <w:t>WORK EXPERIENCE</w:t>
      </w:r>
    </w:p>
    <w:p w:rsidR="003A4087" w:rsidP="000160E9" w:rsidRDefault="007965BF" w14:paraId="7379A44D" w14:textId="5F204A5F">
      <w:pPr>
        <w:pStyle w:val="Heading2"/>
        <w:tabs>
          <w:tab w:val="right" w:pos="10800"/>
        </w:tabs>
        <w:spacing w:before="200"/>
        <w:ind w:right="-150"/>
        <w:rPr>
          <w:rFonts w:ascii="Times New Roman" w:hAnsi="Times New Roman" w:cs="Times New Roman"/>
          <w:color w:val="auto"/>
        </w:rPr>
      </w:pPr>
      <w:proofErr w:type="spellStart"/>
      <w:r w:rsidRPr="00725BF1">
        <w:rPr>
          <w:rFonts w:ascii="Times New Roman" w:hAnsi="Times New Roman" w:cs="Times New Roman"/>
          <w:color w:val="auto"/>
        </w:rPr>
        <w:t xml:space="preserve">Conavi</w:t>
      </w:r>
      <w:proofErr w:type="spellEnd"/>
      <w:r w:rsidRPr="00725BF1">
        <w:rPr>
          <w:rFonts w:ascii="Times New Roman" w:hAnsi="Times New Roman" w:cs="Times New Roman"/>
          <w:color w:val="auto"/>
        </w:rPr>
        <w:t xml:space="preserve"> Medical, Toronto </w:t>
      </w:r>
      <w:r w:rsidR="003A4087">
        <w:rPr>
          <w:rFonts w:ascii="Times New Roman" w:hAnsi="Times New Roman" w:cs="Times New Roman"/>
          <w:color w:val="auto"/>
        </w:rPr>
        <w:tab/>
      </w:r>
      <w:r w:rsidRPr="00A33B8C" w:rsidR="003A4087">
        <w:rPr>
          <w:rStyle w:val="Emphasis"/>
          <w:rFonts w:ascii="Times New Roman" w:hAnsi="Times New Roman" w:eastAsia="Open Sans" w:cs="Times New Roman"/>
          <w:b w:val="0"/>
          <w:bCs w:val="0"/>
          <w:color w:val="auto"/>
          <w:sz w:val="18"/>
          <w:szCs w:val="18"/>
        </w:rPr>
        <w:t>May 2016 – August 2017</w:t>
      </w:r>
    </w:p>
    <w:p w:rsidRPr="00A33B8C" w:rsidR="007965BF" w:rsidP="00A33B8C" w:rsidRDefault="007965BF" w14:paraId="64015FD0" w14:textId="6CB90E89" w14:noSpellErr="1">
      <w:pPr>
        <w:pStyle w:val="Heading2"/>
        <w:tabs>
          <w:tab w:val="right" w:pos="10800"/>
        </w:tabs>
        <w:spacing w:before="80" w:after="200"/>
        <w:ind w:right="-144"/>
        <w:rPr>
          <w:rStyle w:val="Emphasis"/>
          <w:rFonts w:ascii="Times New Roman" w:hAnsi="Times New Roman" w:cs="Times New Roman"/>
          <w:color w:val="auto"/>
          <w:sz w:val="20"/>
          <w:szCs w:val="20"/>
        </w:rPr>
      </w:pPr>
      <w:r w:rsidRPr="443A6B8C">
        <w:rPr>
          <w:rFonts w:ascii="Times New Roman" w:hAnsi="Times New Roman" w:cs="Times New Roman"/>
          <w:b w:val="0"/>
          <w:bCs w:val="0"/>
          <w:i w:val="1"/>
          <w:iCs w:val="1"/>
          <w:color w:val="auto"/>
          <w:sz w:val="20"/>
          <w:szCs w:val="20"/>
          <w:rPrChange w:author="胡瀚" w:date="2018-03-06T20:50:59.0893288" w:id="164836099">
            <w:rPr>
              <w:rFonts w:ascii="Times New Roman" w:hAnsi="Times New Roman" w:cs="Times New Roman"/>
              <w:b w:val="0"/>
              <w:i/>
              <w:color w:val="auto"/>
              <w:sz w:val="20"/>
              <w:szCs w:val="20"/>
            </w:rPr>
          </w:rPrChange>
        </w:rPr>
        <w:t>Mechanical Design Intern (16 months)</w:t>
      </w:r>
      <w:r w:rsidRPr="00A33B8C" w:rsidR="000160E9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ab/>
      </w:r>
    </w:p>
    <w:p w:rsidRPr="00725BF1" w:rsidR="007965BF" w:rsidP="443A6B8C" w:rsidRDefault="007965BF" w14:paraId="23C5A720" w14:textId="2D7DBB3A" w14:noSpellErr="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  <w:rPrChange w:author="胡瀚" w:date="2018-03-06T20:50:59.0893288" w:id="515176771">
            <w:rPr/>
          </w:rPrChange>
        </w:rPr>
        <w:pPrChange w:author="胡瀚" w:date="2018-03-06T20:50:59.0893288" w:id="137761839">
          <w:pPr>
            <w:pStyle w:val="ListParagraph"/>
            <w:numPr>
              <w:ilvl w:val="0"/>
              <w:numId w:val="8"/>
            </w:numPr>
          </w:pPr>
        </w:pPrChange>
      </w:pPr>
      <w:r w:rsidRPr="443A6B8C">
        <w:rPr>
          <w:rFonts w:ascii="Times New Roman" w:hAnsi="Times New Roman"/>
          <w:sz w:val="20"/>
          <w:szCs w:val="20"/>
          <w:rPrChange w:author="胡瀚" w:date="2018-03-06T20:50:59.0893288" w:id="1607210051">
            <w:rPr>
              <w:rFonts w:ascii="Times New Roman" w:hAnsi="Times New Roman"/>
              <w:sz w:val="20"/>
            </w:rPr>
          </w:rPrChange>
        </w:rPr>
        <w:t>Prepared and lead 3 major technical design reviews of a development phase intravascular catheter project with senior leadership</w:t>
      </w:r>
      <w:r w:rsidRPr="443A6B8C" w:rsidR="00B06E57">
        <w:rPr>
          <w:rFonts w:ascii="Times New Roman" w:hAnsi="Times New Roman"/>
          <w:sz w:val="20"/>
          <w:szCs w:val="20"/>
          <w:rPrChange w:author="胡瀚" w:date="2018-03-06T20:50:59.0893288" w:id="928355153">
            <w:rPr>
              <w:rFonts w:ascii="Times New Roman" w:hAnsi="Times New Roman"/>
              <w:sz w:val="20"/>
            </w:rPr>
          </w:rPrChange>
        </w:rPr>
        <w:t>. This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643812712">
            <w:rPr>
              <w:rFonts w:ascii="Times New Roman" w:hAnsi="Times New Roman"/>
              <w:sz w:val="20"/>
            </w:rPr>
          </w:rPrChange>
        </w:rPr>
        <w:t xml:space="preserve"> le</w:t>
      </w:r>
      <w:r w:rsidRPr="443A6B8C" w:rsidR="00B06E57">
        <w:rPr>
          <w:rFonts w:ascii="Times New Roman" w:hAnsi="Times New Roman"/>
          <w:sz w:val="20"/>
          <w:szCs w:val="20"/>
          <w:rPrChange w:author="胡瀚" w:date="2018-03-06T20:50:59.0893288" w:id="1782519519">
            <w:rPr>
              <w:rFonts w:ascii="Times New Roman" w:hAnsi="Times New Roman"/>
              <w:sz w:val="20"/>
            </w:rPr>
          </w:rPrChange>
        </w:rPr>
        <w:t>a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940316382">
            <w:rPr>
              <w:rFonts w:ascii="Times New Roman" w:hAnsi="Times New Roman"/>
              <w:sz w:val="20"/>
            </w:rPr>
          </w:rPrChange>
        </w:rPr>
        <w:t xml:space="preserve">d to </w:t>
      </w:r>
      <w:r w:rsidRPr="443A6B8C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828005370">
            <w:rPr>
              <w:rFonts w:ascii="Times New Roman" w:hAnsi="Times New Roman"/>
              <w:b/>
              <w:sz w:val="20"/>
            </w:rPr>
          </w:rPrChange>
        </w:rPr>
        <w:t>accelerated project progress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1842277926">
            <w:rPr>
              <w:rFonts w:ascii="Times New Roman" w:hAnsi="Times New Roman"/>
              <w:sz w:val="20"/>
            </w:rPr>
          </w:rPrChange>
        </w:rPr>
        <w:t xml:space="preserve"> and successful exist of development phase.</w:t>
      </w:r>
    </w:p>
    <w:p w:rsidRPr="00725BF1" w:rsidR="007965BF" w:rsidP="443A6B8C" w:rsidRDefault="007965BF" w14:paraId="70A93410" w14:textId="74037C4A" w14:noSpellErr="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/>
          <w:sz w:val="20"/>
          <w:szCs w:val="20"/>
          <w:rPrChange w:author="胡瀚" w:date="2018-03-06T20:50:59.0893288" w:id="437237592">
            <w:rPr/>
          </w:rPrChange>
        </w:rPr>
        <w:pPrChange w:author="胡瀚" w:date="2018-03-06T20:50:59.0893288" w:id="1974945149">
          <w:pPr>
            <w:pStyle w:val="ListParagraph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 w:rsidRPr="443A6B8C">
        <w:rPr>
          <w:rFonts w:ascii="Times New Roman" w:hAnsi="Times New Roman"/>
          <w:sz w:val="20"/>
          <w:szCs w:val="20"/>
          <w:rPrChange w:author="胡瀚" w:date="2018-03-06T20:50:59.0893288" w:id="1141558483">
            <w:rPr>
              <w:rFonts w:ascii="Times New Roman" w:hAnsi="Times New Roman"/>
              <w:sz w:val="20"/>
            </w:rPr>
          </w:rPrChange>
        </w:rPr>
        <w:t>Single</w:t>
      </w:r>
      <w:r w:rsidRPr="443A6B8C" w:rsidR="00B06E57">
        <w:rPr>
          <w:rFonts w:ascii="Times New Roman" w:hAnsi="Times New Roman"/>
          <w:sz w:val="20"/>
          <w:szCs w:val="20"/>
          <w:rPrChange w:author="胡瀚" w:date="2018-03-06T20:50:59.0893288" w:id="729043380">
            <w:rPr>
              <w:rFonts w:ascii="Times New Roman" w:hAnsi="Times New Roman"/>
              <w:sz w:val="20"/>
            </w:rPr>
          </w:rPrChange>
        </w:rPr>
        <w:t>-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873799533">
            <w:rPr>
              <w:rFonts w:ascii="Times New Roman" w:hAnsi="Times New Roman"/>
              <w:sz w:val="20"/>
            </w:rPr>
          </w:rPrChange>
        </w:rPr>
        <w:t xml:space="preserve">handedly established </w:t>
      </w:r>
      <w:r w:rsidRPr="443A6B8C" w:rsidR="002E5FF6">
        <w:rPr>
          <w:rFonts w:ascii="Times New Roman" w:hAnsi="Times New Roman"/>
          <w:sz w:val="20"/>
          <w:szCs w:val="20"/>
          <w:rPrChange w:author="胡瀚" w:date="2018-03-06T20:50:59.0893288" w:id="685994549">
            <w:rPr>
              <w:rFonts w:ascii="Times New Roman" w:hAnsi="Times New Roman"/>
              <w:sz w:val="20"/>
            </w:rPr>
          </w:rPrChange>
        </w:rPr>
        <w:t xml:space="preserve">an 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1300063728">
            <w:rPr>
              <w:rFonts w:ascii="Times New Roman" w:hAnsi="Times New Roman"/>
              <w:sz w:val="20"/>
            </w:rPr>
          </w:rPrChange>
        </w:rPr>
        <w:t xml:space="preserve">adaptable inventory system with full traceability for over 140 medical components for the intravascular catheter project. This </w:t>
      </w:r>
      <w:r w:rsidRPr="443A6B8C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10800551">
            <w:rPr>
              <w:rFonts w:ascii="Times New Roman" w:hAnsi="Times New Roman"/>
              <w:b/>
              <w:sz w:val="20"/>
            </w:rPr>
          </w:rPrChange>
        </w:rPr>
        <w:t>significantly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1045773090">
            <w:rPr>
              <w:rFonts w:ascii="Times New Roman" w:hAnsi="Times New Roman"/>
              <w:sz w:val="20"/>
            </w:rPr>
          </w:rPrChange>
        </w:rPr>
        <w:t xml:space="preserve"> </w:t>
      </w:r>
      <w:r w:rsidRPr="443A6B8C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1273327861">
            <w:rPr>
              <w:rFonts w:ascii="Times New Roman" w:hAnsi="Times New Roman"/>
              <w:b/>
              <w:sz w:val="20"/>
            </w:rPr>
          </w:rPrChange>
        </w:rPr>
        <w:t>improved plannability of major milestone</w:t>
      </w:r>
      <w:r w:rsidRPr="443A6B8C" w:rsidR="00B06E57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1874872473">
            <w:rPr>
              <w:rFonts w:ascii="Times New Roman" w:hAnsi="Times New Roman"/>
              <w:b/>
              <w:sz w:val="20"/>
            </w:rPr>
          </w:rPrChange>
        </w:rPr>
        <w:t>s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1001376247">
            <w:rPr>
              <w:rFonts w:ascii="Times New Roman" w:hAnsi="Times New Roman"/>
              <w:sz w:val="20"/>
            </w:rPr>
          </w:rPrChange>
        </w:rPr>
        <w:t>, verification and validation activities and guaranteed reliability of FDA submission document.</w:t>
      </w:r>
    </w:p>
    <w:p w:rsidRPr="00725BF1" w:rsidR="007965BF" w:rsidP="443A6B8C" w:rsidRDefault="007965BF" w14:paraId="263F47EB" w14:textId="07F8E8C8" w14:noSpellErr="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/>
          <w:sz w:val="20"/>
          <w:szCs w:val="20"/>
          <w:rPrChange w:author="胡瀚" w:date="2018-03-06T20:50:59.0893288" w:id="627452471">
            <w:rPr/>
          </w:rPrChange>
        </w:rPr>
        <w:pPrChange w:author="胡瀚" w:date="2018-03-06T20:50:59.0893288" w:id="1885245673">
          <w:pPr>
            <w:pStyle w:val="ListParagraph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 w:rsidRPr="443A6B8C">
        <w:rPr>
          <w:rFonts w:ascii="Times New Roman" w:hAnsi="Times New Roman"/>
          <w:sz w:val="20"/>
          <w:szCs w:val="20"/>
          <w:rPrChange w:author="胡瀚" w:date="2018-03-06T20:50:59.0893288" w:id="1082651903">
            <w:rPr>
              <w:rFonts w:ascii="Times New Roman" w:hAnsi="Times New Roman"/>
              <w:sz w:val="20"/>
            </w:rPr>
          </w:rPrChange>
        </w:rPr>
        <w:t xml:space="preserve">Successfully conducted engineering design testing in clean room environment, and designed components critical to patient safety using </w:t>
      </w:r>
      <w:r w:rsidRPr="443A6B8C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771478963">
            <w:rPr>
              <w:rFonts w:ascii="Times New Roman" w:hAnsi="Times New Roman"/>
              <w:b/>
              <w:sz w:val="20"/>
            </w:rPr>
          </w:rPrChange>
        </w:rPr>
        <w:t>jig design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812609637">
            <w:rPr>
              <w:rFonts w:ascii="Times New Roman" w:hAnsi="Times New Roman"/>
              <w:sz w:val="20"/>
            </w:rPr>
          </w:rPrChange>
        </w:rPr>
        <w:t xml:space="preserve">, </w:t>
      </w:r>
      <w:r w:rsidRPr="443A6B8C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644167720">
            <w:rPr>
              <w:rFonts w:ascii="Times New Roman" w:hAnsi="Times New Roman"/>
              <w:b/>
              <w:sz w:val="20"/>
            </w:rPr>
          </w:rPrChange>
        </w:rPr>
        <w:t>statistical analysis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1928663039">
            <w:rPr>
              <w:rFonts w:ascii="Times New Roman" w:hAnsi="Times New Roman"/>
              <w:sz w:val="20"/>
            </w:rPr>
          </w:rPrChange>
        </w:rPr>
        <w:t xml:space="preserve">, </w:t>
      </w:r>
      <w:r w:rsidRPr="443A6B8C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427720635">
            <w:rPr>
              <w:rFonts w:ascii="Times New Roman" w:hAnsi="Times New Roman"/>
              <w:b/>
              <w:sz w:val="20"/>
            </w:rPr>
          </w:rPrChange>
        </w:rPr>
        <w:t>tolerance analysis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1234749423">
            <w:rPr>
              <w:rFonts w:ascii="Times New Roman" w:hAnsi="Times New Roman"/>
              <w:sz w:val="20"/>
            </w:rPr>
          </w:rPrChange>
        </w:rPr>
        <w:t xml:space="preserve">, </w:t>
      </w:r>
      <w:r w:rsidRPr="443A6B8C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1829538143">
            <w:rPr>
              <w:rFonts w:ascii="Times New Roman" w:hAnsi="Times New Roman"/>
              <w:b/>
              <w:sz w:val="20"/>
            </w:rPr>
          </w:rPrChange>
        </w:rPr>
        <w:t>MATLAB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693476015">
            <w:rPr>
              <w:rFonts w:ascii="Times New Roman" w:hAnsi="Times New Roman"/>
              <w:sz w:val="20"/>
            </w:rPr>
          </w:rPrChange>
        </w:rPr>
        <w:t xml:space="preserve"> and </w:t>
      </w:r>
      <w:r w:rsidRPr="443A6B8C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1900083389">
            <w:rPr>
              <w:rFonts w:ascii="Times New Roman" w:hAnsi="Times New Roman"/>
              <w:b/>
              <w:sz w:val="20"/>
            </w:rPr>
          </w:rPrChange>
        </w:rPr>
        <w:t>SolidWorks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749529732">
            <w:rPr>
              <w:rFonts w:ascii="Times New Roman" w:hAnsi="Times New Roman"/>
              <w:sz w:val="20"/>
            </w:rPr>
          </w:rPrChange>
        </w:rPr>
        <w:t>.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262306247">
            <w:rPr>
              <w:rFonts w:ascii="Times New Roman" w:hAnsi="Times New Roman"/>
              <w:sz w:val="20"/>
            </w:rPr>
          </w:rPrChange>
        </w:rPr>
        <w:t xml:space="preserve"> </w:t>
      </w:r>
      <w:r w:rsidRPr="443A6B8C" w:rsidR="00982807">
        <w:rPr>
          <w:rFonts w:ascii="Times New Roman" w:hAnsi="Times New Roman"/>
          <w:sz w:val="20"/>
          <w:szCs w:val="20"/>
          <w:rPrChange w:author="胡瀚" w:date="2018-03-06T20:50:59.0893288" w:id="1274731552">
            <w:rPr>
              <w:rFonts w:ascii="Times New Roman" w:hAnsi="Times New Roman"/>
              <w:sz w:val="20"/>
            </w:rPr>
          </w:rPrChange>
        </w:rPr>
        <w:t>Designed critical mechanical component in Catheter based on design testing results</w:t>
      </w:r>
      <w:r w:rsidRPr="443A6B8C" w:rsidR="00982807">
        <w:rPr>
          <w:rFonts w:ascii="Times New Roman" w:hAnsi="Times New Roman"/>
          <w:sz w:val="20"/>
          <w:szCs w:val="20"/>
          <w:rPrChange w:author="胡瀚" w:date="2018-03-06T20:50:59.0893288" w:id="361633018">
            <w:rPr>
              <w:rFonts w:ascii="Times New Roman" w:hAnsi="Times New Roman"/>
              <w:sz w:val="20"/>
            </w:rPr>
          </w:rPrChange>
        </w:rPr>
        <w:t>.</w:t>
      </w:r>
    </w:p>
    <w:p w:rsidR="007965BF" w:rsidP="443A6B8C" w:rsidRDefault="007965BF" w14:paraId="64B6D0D2" w14:textId="090DB94E" w14:noSpellErr="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/>
          <w:sz w:val="20"/>
          <w:szCs w:val="20"/>
          <w:rPrChange w:author="胡瀚" w:date="2018-03-06T20:50:59.0893288" w:id="1335254958">
            <w:rPr/>
          </w:rPrChange>
        </w:rPr>
        <w:pPrChange w:author="胡瀚" w:date="2018-03-06T20:50:59.0893288" w:id="2054461086">
          <w:pPr>
            <w:pStyle w:val="ListParagraph"/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 w:rsidRPr="443A6B8C">
        <w:rPr>
          <w:rFonts w:ascii="Times New Roman" w:hAnsi="Times New Roman"/>
          <w:sz w:val="20"/>
          <w:szCs w:val="20"/>
          <w:rPrChange w:author="胡瀚" w:date="2018-03-06T20:50:59.0893288" w:id="264152581">
            <w:rPr>
              <w:rFonts w:ascii="Times New Roman" w:hAnsi="Times New Roman"/>
              <w:sz w:val="20"/>
            </w:rPr>
          </w:rPrChange>
        </w:rPr>
        <w:t>Coordinated with senior engineers</w:t>
      </w:r>
      <w:r w:rsidRPr="443A6B8C" w:rsidR="00C80CF6">
        <w:rPr>
          <w:rFonts w:ascii="Times New Roman" w:hAnsi="Times New Roman"/>
          <w:sz w:val="20"/>
          <w:szCs w:val="20"/>
          <w:rPrChange w:author="胡瀚" w:date="2018-03-06T20:50:59.0893288" w:id="1979190792">
            <w:rPr>
              <w:rFonts w:ascii="Times New Roman" w:hAnsi="Times New Roman"/>
              <w:sz w:val="20"/>
            </w:rPr>
          </w:rPrChange>
        </w:rPr>
        <w:t xml:space="preserve"> and technicians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567069445">
            <w:rPr>
              <w:rFonts w:ascii="Times New Roman" w:hAnsi="Times New Roman"/>
              <w:sz w:val="20"/>
            </w:rPr>
          </w:rPrChange>
        </w:rPr>
        <w:t xml:space="preserve"> to </w:t>
      </w:r>
      <w:r w:rsidRPr="443A6B8C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438457515">
            <w:rPr>
              <w:rFonts w:ascii="Times New Roman" w:hAnsi="Times New Roman"/>
              <w:b/>
              <w:sz w:val="20"/>
            </w:rPr>
          </w:rPrChange>
        </w:rPr>
        <w:t>develop manufacturing processes</w:t>
      </w:r>
      <w:r w:rsidRPr="443A6B8C" w:rsidR="00B80CF8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405615340">
            <w:rPr>
              <w:rFonts w:ascii="Times New Roman" w:hAnsi="Times New Roman"/>
              <w:b/>
              <w:sz w:val="20"/>
            </w:rPr>
          </w:rPrChange>
        </w:rPr>
        <w:t xml:space="preserve"> </w:t>
      </w:r>
      <w:r w:rsidRPr="443A6B8C" w:rsidR="00B80CF8">
        <w:rPr>
          <w:rFonts w:ascii="Times New Roman" w:hAnsi="Times New Roman"/>
          <w:sz w:val="20"/>
          <w:szCs w:val="20"/>
          <w:rPrChange w:author="胡瀚" w:date="2018-03-06T20:50:59.0893288" w:id="2067659818">
            <w:rPr>
              <w:rFonts w:ascii="Times New Roman" w:hAnsi="Times New Roman"/>
              <w:sz w:val="20"/>
            </w:rPr>
          </w:rPrChange>
        </w:rPr>
        <w:t xml:space="preserve">and work </w:t>
      </w:r>
      <w:r w:rsidRPr="443A6B8C" w:rsidR="0039146D">
        <w:rPr>
          <w:rFonts w:ascii="Times New Roman" w:hAnsi="Times New Roman"/>
          <w:sz w:val="20"/>
          <w:szCs w:val="20"/>
          <w:rPrChange w:author="胡瀚" w:date="2018-03-06T20:50:59.0893288" w:id="914881475">
            <w:rPr>
              <w:rFonts w:ascii="Times New Roman" w:hAnsi="Times New Roman"/>
              <w:sz w:val="20"/>
            </w:rPr>
          </w:rPrChange>
        </w:rPr>
        <w:t xml:space="preserve">instructions 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862604568">
            <w:rPr>
              <w:rFonts w:ascii="Times New Roman" w:hAnsi="Times New Roman"/>
              <w:sz w:val="20"/>
            </w:rPr>
          </w:rPrChange>
        </w:rPr>
        <w:t xml:space="preserve">to mitigate patient risk. </w:t>
      </w:r>
    </w:p>
    <w:p w:rsidRPr="00725BF1" w:rsidR="00444AAC" w:rsidP="00A33B8C" w:rsidRDefault="00444AAC" w14:paraId="3125F41F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sz w:val="20"/>
        </w:rPr>
      </w:pPr>
    </w:p>
    <w:p w:rsidRPr="00725BF1" w:rsidR="007965BF" w:rsidP="007965BF" w:rsidRDefault="007965BF" w14:paraId="5475E8F2" w14:textId="77777777" w14:noSpellErr="1">
      <w:pPr>
        <w:pStyle w:val="Heading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725BF1">
        <w:rPr>
          <w:rFonts w:ascii="Times New Roman" w:hAnsi="Times New Roman" w:cs="Times New Roman"/>
          <w:color w:val="auto"/>
          <w:sz w:val="22"/>
          <w:szCs w:val="22"/>
        </w:rPr>
        <w:t>RELEVANT PROJECTS</w:t>
      </w:r>
    </w:p>
    <w:p w:rsidR="00B73A6B" w:rsidP="000160E9" w:rsidRDefault="007965BF" w14:paraId="2B710B7B" w14:textId="7536D5D9">
      <w:pPr>
        <w:pStyle w:val="Heading2"/>
        <w:tabs>
          <w:tab w:val="right" w:pos="10800"/>
        </w:tabs>
        <w:spacing w:before="200"/>
        <w:ind w:right="0"/>
        <w:rPr>
          <w:rFonts w:ascii="Times New Roman" w:hAnsi="Times New Roman" w:cs="Times New Roman"/>
          <w:color w:val="auto"/>
        </w:rPr>
      </w:pPr>
      <w:r w:rsidRPr="00725BF1">
        <w:rPr>
          <w:rFonts w:ascii="Times New Roman" w:hAnsi="Times New Roman" w:cs="Times New Roman"/>
          <w:color w:val="auto"/>
        </w:rPr>
        <w:t xml:space="preserve">Autonomous Maze Navigation Rover </w:t>
      </w:r>
      <w:proofErr w:type="spellStart"/>
      <w:r w:rsidRPr="00725BF1">
        <w:rPr>
          <w:rFonts w:ascii="Times New Roman" w:hAnsi="Times New Roman" w:cs="Times New Roman"/>
          <w:color w:val="auto"/>
        </w:rPr>
        <w:t>Design</w:t>
      </w:r>
      <w:r w:rsidR="00B73A6B">
        <w:rPr>
          <w:rFonts w:ascii="Times New Roman" w:hAnsi="Times New Roman" w:cs="Times New Roman"/>
          <w:color w:val="auto"/>
        </w:rPr>
        <w:tab/>
      </w:r>
      <w:r w:rsidRPr="00A33B8C" w:rsidR="00B73A6B">
        <w:rPr>
          <w:rStyle w:val="Emphasis"/>
          <w:rFonts w:ascii="Times New Roman" w:hAnsi="Times New Roman" w:eastAsia="Open Sans" w:cs="Times New Roman"/>
          <w:b w:val="0"/>
          <w:bCs w:val="0"/>
          <w:color w:val="auto"/>
          <w:sz w:val="18"/>
          <w:szCs w:val="18"/>
        </w:rPr>
        <w:t>September</w:t>
      </w:r>
      <w:proofErr w:type="spellEnd"/>
      <w:r w:rsidRPr="00A33B8C" w:rsidR="00B73A6B">
        <w:rPr>
          <w:rStyle w:val="Emphasis"/>
          <w:rFonts w:ascii="Times New Roman" w:hAnsi="Times New Roman" w:eastAsia="Open Sans" w:cs="Times New Roman"/>
          <w:b w:val="0"/>
          <w:bCs w:val="0"/>
          <w:color w:val="auto"/>
          <w:sz w:val="18"/>
          <w:szCs w:val="18"/>
        </w:rPr>
        <w:t xml:space="preserve"> 2017 – December 2017</w:t>
      </w:r>
    </w:p>
    <w:p w:rsidRPr="00725BF1" w:rsidR="007965BF" w:rsidP="443A6B8C" w:rsidRDefault="00CD356C" w14:paraId="3CFC19D6" w14:textId="3BE63A26" w14:noSpellErr="1">
      <w:pPr>
        <w:pStyle w:val="Heading2"/>
        <w:tabs>
          <w:tab w:val="right" w:pos="10800"/>
        </w:tabs>
        <w:spacing w:before="80" w:after="200"/>
        <w:ind w:right="-144"/>
        <w:rPr>
          <w:rStyle w:val="Emphasis"/>
          <w:rFonts w:ascii="Times New Roman" w:hAnsi="Times New Roman" w:cs="Times New Roman"/>
          <w:b w:val="0"/>
          <w:bCs w:val="0"/>
          <w:color w:val="auto"/>
          <w:sz w:val="18"/>
          <w:szCs w:val="18"/>
          <w:rPrChange w:author="胡瀚" w:date="2018-03-06T20:50:59.0893288" w:id="1216357786">
            <w:rPr/>
          </w:rPrChange>
        </w:rPr>
        <w:pPrChange w:author="胡瀚" w:date="2018-03-06T20:50:59.0893288" w:id="60135260">
          <w:pPr>
            <w:pStyle w:val="Heading2"/>
            <w:tabs>
              <w:tab w:val="right" w:pos="10800"/>
            </w:tabs>
            <w:ind w:right="-144"/>
          </w:pPr>
        </w:pPrChange>
      </w:pPr>
      <w:r w:rsidRPr="443A6B8C">
        <w:rPr>
          <w:rFonts w:ascii="Times New Roman" w:hAnsi="Times New Roman" w:cs="Times New Roman"/>
          <w:b w:val="0"/>
          <w:bCs w:val="0"/>
          <w:i w:val="1"/>
          <w:iCs w:val="1"/>
          <w:color w:val="auto"/>
          <w:sz w:val="20"/>
          <w:szCs w:val="20"/>
          <w:rPrChange w:author="胡瀚" w:date="2018-03-06T20:50:59.0893288" w:id="523665233">
            <w:rPr>
              <w:rFonts w:ascii="Times New Roman" w:hAnsi="Times New Roman" w:cs="Times New Roman"/>
              <w:b w:val="0"/>
              <w:i/>
              <w:color w:val="auto"/>
              <w:sz w:val="20"/>
              <w:szCs w:val="20"/>
            </w:rPr>
          </w:rPrChange>
        </w:rPr>
        <w:t>Software &amp; Systems Develope</w:t>
      </w:r>
      <w:r w:rsidRPr="443A6B8C" w:rsidR="0097353E">
        <w:rPr>
          <w:rFonts w:ascii="Times New Roman" w:hAnsi="Times New Roman" w:cs="Times New Roman"/>
          <w:b w:val="0"/>
          <w:bCs w:val="0"/>
          <w:i w:val="1"/>
          <w:iCs w:val="1"/>
          <w:color w:val="auto"/>
          <w:sz w:val="20"/>
          <w:szCs w:val="20"/>
          <w:rPrChange w:author="胡瀚" w:date="2018-03-06T20:50:59.0893288" w:id="936565130">
            <w:rPr>
              <w:rFonts w:ascii="Times New Roman" w:hAnsi="Times New Roman" w:cs="Times New Roman"/>
              <w:b w:val="0"/>
              <w:i/>
              <w:color w:val="auto"/>
              <w:sz w:val="20"/>
              <w:szCs w:val="20"/>
            </w:rPr>
          </w:rPrChange>
        </w:rPr>
        <w:t>r</w:t>
      </w:r>
      <w:r w:rsidR="000160E9">
        <w:rPr>
          <w:rFonts w:ascii="Times New Roman" w:hAnsi="Times New Roman" w:cs="Times New Roman"/>
          <w:b w:val="0"/>
          <w:i/>
          <w:color w:val="auto"/>
        </w:rPr>
        <w:tab/>
      </w:r>
    </w:p>
    <w:p w:rsidRPr="00725BF1" w:rsidR="007965BF" w:rsidP="443A6B8C" w:rsidRDefault="007965BF" w14:paraId="2E77F0B3" w14:textId="4B8477E3" w14:noSpellErr="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  <w:rPrChange w:author="胡瀚" w:date="2018-03-06T20:50:59.0893288" w:id="524558148">
            <w:rPr/>
          </w:rPrChange>
        </w:rPr>
        <w:pPrChange w:author="胡瀚" w:date="2018-03-06T20:50:59.0893288" w:id="156876190">
          <w:pPr>
            <w:pStyle w:val="ListParagraph"/>
            <w:numPr>
              <w:ilvl w:val="0"/>
              <w:numId w:val="8"/>
            </w:numPr>
          </w:pPr>
        </w:pPrChange>
      </w:pPr>
      <w:r w:rsidRPr="443A6B8C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5777846">
            <w:rPr>
              <w:rFonts w:ascii="Times New Roman" w:hAnsi="Times New Roman"/>
              <w:b/>
              <w:sz w:val="20"/>
            </w:rPr>
          </w:rPrChange>
        </w:rPr>
        <w:t>Developed a deliberate/reactive hybrid control architecture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694979738">
            <w:rPr>
              <w:rFonts w:ascii="Times New Roman" w:hAnsi="Times New Roman"/>
              <w:sz w:val="20"/>
            </w:rPr>
          </w:rPrChange>
        </w:rPr>
        <w:t xml:space="preserve"> that governed an autonomous rover to maneuvering through a maze, performing obstacle avoidance, localization, pathfinding, pick up and payload </w:t>
      </w:r>
      <w:r w:rsidRPr="443A6B8C" w:rsidR="00B06E57">
        <w:rPr>
          <w:rFonts w:ascii="Times New Roman" w:hAnsi="Times New Roman"/>
          <w:sz w:val="20"/>
          <w:szCs w:val="20"/>
          <w:rPrChange w:author="胡瀚" w:date="2018-03-06T20:50:59.0893288" w:id="163045772">
            <w:rPr>
              <w:rFonts w:ascii="Times New Roman" w:hAnsi="Times New Roman"/>
              <w:sz w:val="20"/>
            </w:rPr>
          </w:rPrChange>
        </w:rPr>
        <w:t xml:space="preserve">delivery 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337374597">
            <w:rPr>
              <w:rFonts w:ascii="Times New Roman" w:hAnsi="Times New Roman"/>
              <w:sz w:val="20"/>
            </w:rPr>
          </w:rPrChange>
        </w:rPr>
        <w:t xml:space="preserve">to designated location. </w:t>
      </w:r>
    </w:p>
    <w:p w:rsidRPr="00725BF1" w:rsidR="007965BF" w:rsidP="443A6B8C" w:rsidRDefault="007965BF" w14:paraId="4A59C138" w14:textId="77777777" w14:noSpellErr="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  <w:rPrChange w:author="胡瀚" w:date="2018-03-06T20:50:59.0893288" w:id="833122275">
            <w:rPr/>
          </w:rPrChange>
        </w:rPr>
        <w:pPrChange w:author="胡瀚" w:date="2018-03-06T20:50:59.0893288" w:id="1591769471">
          <w:pPr>
            <w:pStyle w:val="ListParagraph"/>
            <w:numPr>
              <w:ilvl w:val="0"/>
              <w:numId w:val="8"/>
            </w:numPr>
          </w:pPr>
        </w:pPrChange>
      </w:pPr>
      <w:r w:rsidRPr="443A6B8C">
        <w:rPr>
          <w:rFonts w:ascii="Times New Roman" w:hAnsi="Times New Roman"/>
          <w:sz w:val="20"/>
          <w:szCs w:val="20"/>
          <w:rPrChange w:author="胡瀚" w:date="2018-03-06T20:50:59.0893288" w:id="1978686722">
            <w:rPr>
              <w:rFonts w:ascii="Times New Roman" w:hAnsi="Times New Roman"/>
              <w:sz w:val="20"/>
            </w:rPr>
          </w:rPrChange>
        </w:rPr>
        <w:t xml:space="preserve">Implemented 2D histogram localization, ultrasound obstacle detection and avoidance, A* path planning algorithm using </w:t>
      </w:r>
      <w:r w:rsidRPr="443A6B8C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1138351799">
            <w:rPr>
              <w:rFonts w:ascii="Times New Roman" w:hAnsi="Times New Roman"/>
              <w:b/>
              <w:sz w:val="20"/>
            </w:rPr>
          </w:rPrChange>
        </w:rPr>
        <w:t>MATLAB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1159136990">
            <w:rPr>
              <w:rFonts w:ascii="Times New Roman" w:hAnsi="Times New Roman"/>
              <w:sz w:val="20"/>
            </w:rPr>
          </w:rPrChange>
        </w:rPr>
        <w:t xml:space="preserve"> and </w:t>
      </w:r>
      <w:r w:rsidRPr="443A6B8C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400284735">
            <w:rPr>
              <w:rFonts w:ascii="Times New Roman" w:hAnsi="Times New Roman"/>
              <w:b/>
              <w:sz w:val="20"/>
            </w:rPr>
          </w:rPrChange>
        </w:rPr>
        <w:t>Arduino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607528503">
            <w:rPr>
              <w:rFonts w:ascii="Times New Roman" w:hAnsi="Times New Roman"/>
              <w:sz w:val="20"/>
            </w:rPr>
          </w:rPrChange>
        </w:rPr>
        <w:t xml:space="preserve"> programming.</w:t>
      </w:r>
    </w:p>
    <w:p w:rsidRPr="00725BF1" w:rsidR="000A372C" w:rsidP="443A6B8C" w:rsidRDefault="007965BF" w14:paraId="289783F6" w14:textId="77777777" w14:noSpellErr="1">
      <w:pPr>
        <w:pStyle w:val="Heading2"/>
        <w:tabs>
          <w:tab w:val="right" w:pos="10800"/>
        </w:tabs>
        <w:spacing w:before="200"/>
        <w:ind w:right="0"/>
        <w:rPr>
          <w:rStyle w:val="Emphasis"/>
          <w:rFonts w:ascii="Times New Roman" w:hAnsi="Times New Roman" w:cs="Times New Roman"/>
          <w:color w:val="auto"/>
          <w:sz w:val="18"/>
          <w:szCs w:val="18"/>
          <w:rPrChange w:author="胡瀚" w:date="2018-03-06T20:50:59.0893288" w:id="1388958741">
            <w:rPr/>
          </w:rPrChange>
        </w:rPr>
        <w:pPrChange w:author="胡瀚" w:date="2018-03-06T20:50:59.0893288" w:id="2126997295">
          <w:pPr>
            <w:pStyle w:val="Heading2"/>
            <w:tabs>
              <w:tab w:val="right" w:pos="10800"/>
            </w:tabs>
            <w:ind w:right="0"/>
          </w:pPr>
        </w:pPrChange>
      </w:pPr>
      <w:r w:rsidRPr="00725BF1">
        <w:rPr>
          <w:rFonts w:ascii="Times New Roman" w:hAnsi="Times New Roman" w:cs="Times New Roman"/>
          <w:color w:val="auto"/>
        </w:rPr>
        <w:lastRenderedPageBreak/>
        <w:t>Open Architecture Quadcopter Capstone Design</w:t>
      </w:r>
      <w:r w:rsidR="00CD356C">
        <w:rPr>
          <w:rFonts w:ascii="Times New Roman" w:hAnsi="Times New Roman" w:cs="Times New Roman"/>
          <w:color w:val="auto"/>
        </w:rPr>
        <w:t xml:space="preserve"> </w:t>
      </w:r>
      <w:r w:rsidR="000A372C">
        <w:rPr>
          <w:rFonts w:ascii="Times New Roman" w:hAnsi="Times New Roman" w:cs="Times New Roman"/>
          <w:color w:val="auto"/>
        </w:rPr>
        <w:tab/>
      </w:r>
      <w:r w:rsidRPr="00A33B8C" w:rsidR="000A372C">
        <w:rPr>
          <w:rStyle w:val="Emphasis"/>
          <w:rFonts w:ascii="Times New Roman" w:hAnsi="Times New Roman" w:eastAsia="Open Sans" w:cs="Times New Roman"/>
          <w:b w:val="0"/>
          <w:bCs w:val="0"/>
          <w:color w:val="auto"/>
          <w:sz w:val="18"/>
          <w:szCs w:val="18"/>
        </w:rPr>
        <w:t>September 2017 – Present</w:t>
      </w:r>
    </w:p>
    <w:p w:rsidR="000A372C" w:rsidP="00A33B8C" w:rsidRDefault="00CD356C" w14:paraId="3D719CCB" w14:textId="77777777" w14:noSpellErr="1">
      <w:pPr>
        <w:pStyle w:val="Heading2"/>
        <w:tabs>
          <w:tab w:val="right" w:pos="10800"/>
        </w:tabs>
        <w:spacing w:before="80" w:after="200"/>
        <w:ind w:right="-144"/>
        <w:rPr>
          <w:rFonts w:ascii="Times New Roman" w:hAnsi="Times New Roman" w:cs="Times New Roman"/>
          <w:color w:val="auto"/>
        </w:rPr>
      </w:pPr>
      <w:r w:rsidRPr="443A6B8C">
        <w:rPr>
          <w:rFonts w:ascii="Times New Roman" w:hAnsi="Times New Roman" w:cs="Times New Roman"/>
          <w:b w:val="0"/>
          <w:bCs w:val="0"/>
          <w:i w:val="1"/>
          <w:iCs w:val="1"/>
          <w:color w:val="auto"/>
          <w:sz w:val="20"/>
          <w:szCs w:val="20"/>
          <w:rPrChange w:author="胡瀚" w:date="2018-03-06T20:50:59.0893288" w:id="611493286">
            <w:rPr>
              <w:rFonts w:ascii="Times New Roman" w:hAnsi="Times New Roman" w:cs="Times New Roman"/>
              <w:b w:val="0"/>
              <w:i/>
              <w:color w:val="auto"/>
              <w:sz w:val="20"/>
              <w:szCs w:val="20"/>
            </w:rPr>
          </w:rPrChange>
        </w:rPr>
        <w:t>Project Manager &amp; Mechanical Design</w:t>
      </w:r>
      <w:r w:rsidRPr="443A6B8C" w:rsidR="00DF0626">
        <w:rPr>
          <w:rFonts w:ascii="Times New Roman" w:hAnsi="Times New Roman" w:cs="Times New Roman"/>
          <w:b w:val="0"/>
          <w:bCs w:val="0"/>
          <w:i w:val="1"/>
          <w:iCs w:val="1"/>
          <w:color w:val="auto"/>
          <w:sz w:val="20"/>
          <w:szCs w:val="20"/>
          <w:rPrChange w:author="胡瀚" w:date="2018-03-06T20:50:59.0893288" w:id="1558746644">
            <w:rPr>
              <w:rFonts w:ascii="Times New Roman" w:hAnsi="Times New Roman" w:cs="Times New Roman"/>
              <w:b w:val="0"/>
              <w:i/>
              <w:color w:val="auto"/>
              <w:sz w:val="20"/>
              <w:szCs w:val="20"/>
            </w:rPr>
          </w:rPrChange>
        </w:rPr>
        <w:t>er</w:t>
      </w:r>
      <w:r w:rsidR="000160E9">
        <w:rPr>
          <w:rFonts w:ascii="Times New Roman" w:hAnsi="Times New Roman" w:cs="Times New Roman"/>
          <w:color w:val="auto"/>
        </w:rPr>
        <w:tab/>
      </w:r>
    </w:p>
    <w:p w:rsidRPr="008039AF" w:rsidR="007965BF" w:rsidP="443A6B8C" w:rsidRDefault="007965BF" w14:paraId="3076611E" w14:textId="29CCEF15" w14:noSpellErr="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  <w:rPrChange w:author="胡瀚" w:date="2018-03-06T20:50:59.0893288" w:id="1009175280">
            <w:rPr/>
          </w:rPrChange>
        </w:rPr>
        <w:pPrChange w:author="胡瀚" w:date="2018-03-06T20:50:59.0893288" w:id="2043165328">
          <w:pPr>
            <w:pStyle w:val="ListParagraph"/>
            <w:numPr>
              <w:ilvl w:val="0"/>
              <w:numId w:val="8"/>
            </w:numPr>
          </w:pPr>
        </w:pPrChange>
      </w:pPr>
      <w:r w:rsidRPr="443A6B8C">
        <w:rPr>
          <w:rFonts w:ascii="Times New Roman" w:hAnsi="Times New Roman"/>
          <w:sz w:val="20"/>
          <w:szCs w:val="20"/>
          <w:rPrChange w:author="胡瀚" w:date="2018-03-06T20:50:59.0893288" w:id="938430710">
            <w:rPr>
              <w:rFonts w:ascii="Times New Roman" w:hAnsi="Times New Roman"/>
              <w:sz w:val="20"/>
            </w:rPr>
          </w:rPrChange>
        </w:rPr>
        <w:t xml:space="preserve">Took charge of overall project direction, planning, client coordination. This involved using </w:t>
      </w:r>
      <w:r w:rsidRPr="443A6B8C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1530831727">
            <w:rPr>
              <w:rFonts w:ascii="Times New Roman" w:hAnsi="Times New Roman"/>
              <w:b/>
              <w:sz w:val="20"/>
            </w:rPr>
          </w:rPrChange>
        </w:rPr>
        <w:t>Gantt Chart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1308011064">
            <w:rPr>
              <w:rFonts w:ascii="Times New Roman" w:hAnsi="Times New Roman"/>
              <w:sz w:val="20"/>
            </w:rPr>
          </w:rPrChange>
        </w:rPr>
        <w:t xml:space="preserve"> to plan project schedule and critical path, proactively engage with team members to assess design progress, coordinate with client and supervisor to ensure client interest is well represented in the design.</w:t>
      </w:r>
    </w:p>
    <w:p w:rsidR="007965BF" w:rsidP="443A6B8C" w:rsidRDefault="007965BF" w14:paraId="487882C8" w14:textId="33F814CF" w14:noSpellErr="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  <w:rPrChange w:author="胡瀚" w:date="2018-03-06T20:50:59.0893288" w:id="613180357">
            <w:rPr/>
          </w:rPrChange>
        </w:rPr>
        <w:pPrChange w:author="胡瀚" w:date="2018-03-06T20:50:59.0893288" w:id="633340755">
          <w:pPr>
            <w:pStyle w:val="ListParagraph"/>
            <w:numPr>
              <w:ilvl w:val="0"/>
              <w:numId w:val="8"/>
            </w:numPr>
          </w:pPr>
        </w:pPrChange>
      </w:pPr>
      <w:r w:rsidRPr="443A6B8C">
        <w:rPr>
          <w:rFonts w:ascii="Times New Roman" w:hAnsi="Times New Roman"/>
          <w:sz w:val="20"/>
          <w:szCs w:val="20"/>
          <w:rPrChange w:author="胡瀚" w:date="2018-03-06T20:50:59.0893288" w:id="434306802">
            <w:rPr>
              <w:rFonts w:ascii="Times New Roman" w:hAnsi="Times New Roman"/>
              <w:sz w:val="20"/>
            </w:rPr>
          </w:rPrChange>
        </w:rPr>
        <w:t>Design</w:t>
      </w:r>
      <w:r w:rsidRPr="443A6B8C" w:rsidR="00B06E57">
        <w:rPr>
          <w:rFonts w:ascii="Times New Roman" w:hAnsi="Times New Roman"/>
          <w:sz w:val="20"/>
          <w:szCs w:val="20"/>
          <w:rPrChange w:author="胡瀚" w:date="2018-03-06T20:50:59.0893288" w:id="2146263724">
            <w:rPr>
              <w:rFonts w:ascii="Times New Roman" w:hAnsi="Times New Roman"/>
              <w:sz w:val="20"/>
            </w:rPr>
          </w:rPrChange>
        </w:rPr>
        <w:t>ed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1569329809">
            <w:rPr>
              <w:rFonts w:ascii="Times New Roman" w:hAnsi="Times New Roman"/>
              <w:sz w:val="20"/>
            </w:rPr>
          </w:rPrChange>
        </w:rPr>
        <w:t xml:space="preserve"> mechanical features of a quadcopter using </w:t>
      </w:r>
      <w:r w:rsidRPr="443A6B8C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1162475732">
            <w:rPr>
              <w:rFonts w:ascii="Times New Roman" w:hAnsi="Times New Roman"/>
              <w:b/>
              <w:sz w:val="20"/>
            </w:rPr>
          </w:rPrChange>
        </w:rPr>
        <w:t>SolidWorks</w:t>
      </w:r>
      <w:r w:rsidRPr="443A6B8C" w:rsidR="00B06E57">
        <w:rPr>
          <w:rFonts w:ascii="Times New Roman" w:hAnsi="Times New Roman"/>
          <w:sz w:val="20"/>
          <w:szCs w:val="20"/>
          <w:rPrChange w:author="胡瀚" w:date="2018-03-06T20:50:59.0893288" w:id="2004081135">
            <w:rPr>
              <w:rFonts w:ascii="Times New Roman" w:hAnsi="Times New Roman"/>
              <w:sz w:val="20"/>
            </w:rPr>
          </w:rPrChange>
        </w:rPr>
        <w:t xml:space="preserve"> and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2097488716">
            <w:rPr>
              <w:rFonts w:ascii="Times New Roman" w:hAnsi="Times New Roman"/>
              <w:sz w:val="20"/>
            </w:rPr>
          </w:rPrChange>
        </w:rPr>
        <w:t xml:space="preserve"> prototyped the designed parts with </w:t>
      </w:r>
      <w:r w:rsidRPr="443A6B8C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1456396409">
            <w:rPr>
              <w:rFonts w:ascii="Times New Roman" w:hAnsi="Times New Roman"/>
              <w:b/>
              <w:sz w:val="20"/>
            </w:rPr>
          </w:rPrChange>
        </w:rPr>
        <w:t>3D printer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2021685600">
            <w:rPr>
              <w:rFonts w:ascii="Times New Roman" w:hAnsi="Times New Roman"/>
              <w:sz w:val="20"/>
            </w:rPr>
          </w:rPrChange>
        </w:rPr>
        <w:t xml:space="preserve"> to conduct verification testing. Analyzed structural integrity of component under impact using </w:t>
      </w:r>
      <w:r w:rsidRPr="443A6B8C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2051539049">
            <w:rPr>
              <w:rFonts w:ascii="Times New Roman" w:hAnsi="Times New Roman"/>
              <w:b/>
              <w:sz w:val="20"/>
            </w:rPr>
          </w:rPrChange>
        </w:rPr>
        <w:t>ANSYS Explicit dynamics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298184293">
            <w:rPr>
              <w:rFonts w:ascii="Times New Roman" w:hAnsi="Times New Roman"/>
              <w:sz w:val="20"/>
            </w:rPr>
          </w:rPrChange>
        </w:rPr>
        <w:t xml:space="preserve"> tool. </w:t>
      </w:r>
    </w:p>
    <w:p w:rsidR="00444AAC" w:rsidP="443A6B8C" w:rsidRDefault="00501F2F" w14:paraId="2E2E5109" w14:textId="2A876917" w14:noSpellErr="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  <w:rPrChange w:author="胡瀚" w:date="2018-03-06T20:50:59.0893288" w:id="495714442">
            <w:rPr/>
          </w:rPrChange>
        </w:rPr>
        <w:pPrChange w:author="胡瀚" w:date="2018-03-06T20:50:59.0893288" w:id="1732718170">
          <w:pPr>
            <w:pStyle w:val="ListParagraph"/>
            <w:numPr>
              <w:ilvl w:val="0"/>
              <w:numId w:val="8"/>
            </w:numPr>
          </w:pPr>
        </w:pPrChange>
      </w:pPr>
      <w:r w:rsidRPr="443A6B8C">
        <w:rPr>
          <w:rFonts w:ascii="Times New Roman" w:hAnsi="Times New Roman"/>
          <w:sz w:val="20"/>
          <w:szCs w:val="20"/>
          <w:rPrChange w:author="胡瀚" w:date="2018-03-06T20:50:59.0893288" w:id="1894305543">
            <w:rPr>
              <w:rFonts w:ascii="Times New Roman" w:hAnsi="Times New Roman"/>
              <w:sz w:val="20"/>
            </w:rPr>
          </w:rPrChange>
        </w:rPr>
        <w:t xml:space="preserve">Ensured </w:t>
      </w:r>
      <w:r w:rsidRPr="443A6B8C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54549994">
            <w:rPr>
              <w:rFonts w:ascii="Times New Roman" w:hAnsi="Times New Roman"/>
              <w:b/>
              <w:sz w:val="20"/>
            </w:rPr>
          </w:rPrChange>
        </w:rPr>
        <w:t>team alignment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99260475">
            <w:rPr>
              <w:rFonts w:ascii="Times New Roman" w:hAnsi="Times New Roman"/>
              <w:sz w:val="20"/>
            </w:rPr>
          </w:rPrChange>
        </w:rPr>
        <w:t xml:space="preserve"> by engaging in </w:t>
      </w:r>
      <w:r w:rsidRPr="443A6B8C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937356955">
            <w:rPr>
              <w:rFonts w:ascii="Times New Roman" w:hAnsi="Times New Roman"/>
              <w:b/>
              <w:sz w:val="20"/>
            </w:rPr>
          </w:rPrChange>
        </w:rPr>
        <w:t>clear communication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1984558517">
            <w:rPr>
              <w:rFonts w:ascii="Times New Roman" w:hAnsi="Times New Roman"/>
              <w:sz w:val="20"/>
            </w:rPr>
          </w:rPrChange>
        </w:rPr>
        <w:t xml:space="preserve"> with the members, </w:t>
      </w:r>
      <w:r w:rsidRPr="443A6B8C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470576281">
            <w:rPr>
              <w:rFonts w:ascii="Times New Roman" w:hAnsi="Times New Roman"/>
              <w:b/>
              <w:sz w:val="20"/>
            </w:rPr>
          </w:rPrChange>
        </w:rPr>
        <w:t>identifying shared values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2054042598">
            <w:rPr>
              <w:rFonts w:ascii="Times New Roman" w:hAnsi="Times New Roman"/>
              <w:sz w:val="20"/>
            </w:rPr>
          </w:rPrChange>
        </w:rPr>
        <w:t xml:space="preserve">, and building </w:t>
      </w:r>
      <w:r w:rsidRPr="443A6B8C" w:rsidR="00322B83">
        <w:rPr>
          <w:rFonts w:ascii="Times New Roman" w:hAnsi="Times New Roman"/>
          <w:sz w:val="20"/>
          <w:szCs w:val="20"/>
          <w:rPrChange w:author="胡瀚" w:date="2018-03-06T20:50:59.0893288" w:id="1273284429">
            <w:rPr>
              <w:rFonts w:ascii="Times New Roman" w:hAnsi="Times New Roman"/>
              <w:sz w:val="20"/>
            </w:rPr>
          </w:rPrChange>
        </w:rPr>
        <w:t>trust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820053802">
            <w:rPr>
              <w:rFonts w:ascii="Times New Roman" w:hAnsi="Times New Roman"/>
              <w:sz w:val="20"/>
            </w:rPr>
          </w:rPrChange>
        </w:rPr>
        <w:t xml:space="preserve">. </w:t>
      </w:r>
      <w:r w:rsidRPr="443A6B8C" w:rsidR="00C67550">
        <w:rPr>
          <w:rFonts w:ascii="Times New Roman" w:hAnsi="Times New Roman"/>
          <w:sz w:val="20"/>
          <w:szCs w:val="20"/>
          <w:rPrChange w:author="胡瀚" w:date="2018-03-06T20:50:59.0893288" w:id="166784710">
            <w:rPr>
              <w:rFonts w:ascii="Times New Roman" w:hAnsi="Times New Roman"/>
              <w:sz w:val="20"/>
            </w:rPr>
          </w:rPrChange>
        </w:rPr>
        <w:t xml:space="preserve"> </w:t>
      </w:r>
      <w:r w:rsidRPr="443A6B8C" w:rsidR="000E194F">
        <w:rPr>
          <w:rFonts w:ascii="Times New Roman" w:hAnsi="Times New Roman"/>
          <w:sz w:val="20"/>
          <w:szCs w:val="20"/>
          <w:rPrChange w:author="胡瀚" w:date="2018-03-06T20:50:59.0893288" w:id="1978412659">
            <w:rPr>
              <w:rFonts w:ascii="Times New Roman" w:hAnsi="Times New Roman"/>
              <w:sz w:val="20"/>
            </w:rPr>
          </w:rPrChange>
        </w:rPr>
        <w:t xml:space="preserve">Created </w:t>
      </w:r>
      <w:r w:rsidRPr="443A6B8C" w:rsidR="00DB4A1F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1719976712">
            <w:rPr>
              <w:rFonts w:ascii="Times New Roman" w:hAnsi="Times New Roman"/>
              <w:b/>
              <w:sz w:val="20"/>
            </w:rPr>
          </w:rPrChange>
        </w:rPr>
        <w:t xml:space="preserve">a </w:t>
      </w:r>
      <w:r w:rsidRPr="443A6B8C" w:rsidR="0079757A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475890347">
            <w:rPr>
              <w:rFonts w:ascii="Times New Roman" w:hAnsi="Times New Roman"/>
              <w:b/>
              <w:sz w:val="20"/>
            </w:rPr>
          </w:rPrChange>
        </w:rPr>
        <w:t>synergistic team environment</w:t>
      </w:r>
      <w:r w:rsidRPr="443A6B8C" w:rsidR="0079757A">
        <w:rPr>
          <w:rFonts w:ascii="Times New Roman" w:hAnsi="Times New Roman"/>
          <w:sz w:val="20"/>
          <w:szCs w:val="20"/>
          <w:rPrChange w:author="胡瀚" w:date="2018-03-06T20:50:59.0893288" w:id="1673406381">
            <w:rPr>
              <w:rFonts w:ascii="Times New Roman" w:hAnsi="Times New Roman"/>
              <w:sz w:val="20"/>
            </w:rPr>
          </w:rPrChange>
        </w:rPr>
        <w:t xml:space="preserve">, with continuously increasing </w:t>
      </w:r>
      <w:r w:rsidRPr="443A6B8C" w:rsidR="00BB011D">
        <w:rPr>
          <w:rFonts w:ascii="Times New Roman" w:hAnsi="Times New Roman"/>
          <w:sz w:val="20"/>
          <w:szCs w:val="20"/>
          <w:rPrChange w:author="胡瀚" w:date="2018-03-06T20:50:59.0893288" w:id="883090920">
            <w:rPr>
              <w:rFonts w:ascii="Times New Roman" w:hAnsi="Times New Roman"/>
              <w:sz w:val="20"/>
            </w:rPr>
          </w:rPrChange>
        </w:rPr>
        <w:t>member dedication and motivation</w:t>
      </w:r>
      <w:r w:rsidRPr="443A6B8C" w:rsidR="0079757A">
        <w:rPr>
          <w:rFonts w:ascii="Times New Roman" w:hAnsi="Times New Roman"/>
          <w:sz w:val="20"/>
          <w:szCs w:val="20"/>
          <w:rPrChange w:author="胡瀚" w:date="2018-03-06T20:50:59.0893288" w:id="723761672">
            <w:rPr>
              <w:rFonts w:ascii="Times New Roman" w:hAnsi="Times New Roman"/>
              <w:sz w:val="20"/>
            </w:rPr>
          </w:rPrChange>
        </w:rPr>
        <w:t>.</w:t>
      </w:r>
    </w:p>
    <w:p w:rsidRPr="00A33B8C" w:rsidR="00F22EB3" w:rsidP="00A33B8C" w:rsidRDefault="00F22EB3" w14:paraId="041E3056" w14:textId="173A173B">
      <w:pPr>
        <w:ind w:left="360"/>
        <w:rPr>
          <w:rFonts w:ascii="Times New Roman" w:hAnsi="Times New Roman"/>
          <w:sz w:val="20"/>
        </w:rPr>
      </w:pPr>
    </w:p>
    <w:p w:rsidRPr="00725BF1" w:rsidR="007965BF" w:rsidP="007965BF" w:rsidRDefault="007965BF" w14:paraId="307B00EF" w14:textId="67D3A857" w14:noSpellErr="1">
      <w:pPr>
        <w:pStyle w:val="Heading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725BF1">
        <w:rPr>
          <w:rFonts w:ascii="Times New Roman" w:hAnsi="Times New Roman" w:cs="Times New Roman"/>
          <w:color w:val="auto"/>
          <w:sz w:val="22"/>
          <w:szCs w:val="22"/>
        </w:rPr>
        <w:t>CURRENT PROJECTS</w:t>
      </w:r>
    </w:p>
    <w:p w:rsidRPr="00725BF1" w:rsidR="000A372C" w:rsidP="2E84003B" w:rsidRDefault="007965BF" w14:paraId="56B28700" w14:noSpellErr="1" w14:textId="46DBECDC">
      <w:pPr>
        <w:pStyle w:val="Heading2"/>
        <w:tabs>
          <w:tab w:val="right" w:pos="10800"/>
        </w:tabs>
        <w:spacing w:before="200"/>
        <w:ind w:right="0"/>
        <w:rPr>
          <w:rStyle w:val="Emphasis"/>
          <w:rFonts w:ascii="Times New Roman" w:hAnsi="Times New Roman" w:cs="Times New Roman"/>
          <w:color w:val="auto"/>
          <w:sz w:val="18"/>
          <w:szCs w:val="18"/>
          <w:rPrChange w:author="胡瀚" w:date="2018-03-06T20:51:24.512312" w:id="289870593">
            <w:rPr/>
          </w:rPrChange>
        </w:rPr>
        <w:pPrChange w:author="胡瀚" w:date="2018-03-06T20:51:24.512312" w:id="2055830369">
          <w:pPr>
            <w:pStyle w:val="Heading2"/>
            <w:tabs>
              <w:tab w:val="right" w:pos="10800"/>
            </w:tabs>
            <w:ind w:right="0"/>
          </w:pPr>
        </w:pPrChange>
      </w:pPr>
      <w:r w:rsidRPr="00725BF1">
        <w:rPr>
          <w:rFonts w:ascii="Times New Roman" w:hAnsi="Times New Roman" w:cs="Times New Roman"/>
          <w:color w:val="auto"/>
        </w:rPr>
        <w:t>Pico-Scale Hydro Turbine Design</w:t>
      </w:r>
      <w:r w:rsidR="000160E9">
        <w:rPr>
          <w:rFonts w:ascii="Times New Roman" w:hAnsi="Times New Roman" w:cs="Times New Roman"/>
          <w:color w:val="auto"/>
        </w:rPr>
        <w:t xml:space="preserve"> </w:t>
      </w:r>
      <w:r w:rsidR="000160E9">
        <w:rPr>
          <w:rFonts w:ascii="Times New Roman" w:hAnsi="Times New Roman" w:cs="Times New Roman"/>
          <w:color w:val="auto"/>
        </w:rPr>
        <w:t xml:space="preserve">Thesis</w:t>
      </w:r>
      <w:ins w:author="胡瀚" w:date="2018-03-06T20:51:24.512312" w:id="9874819">
        <w:r w:rsidR="2E84003B">
          <w:rPr>
            <w:rFonts w:ascii="Times New Roman" w:hAnsi="Times New Roman" w:cs="Times New Roman"/>
            <w:color w:val="auto"/>
          </w:rPr>
          <w:t xml:space="preserve"> </w:t>
        </w:r>
      </w:ins>
      <w:r w:rsidR="000A372C">
        <w:rPr>
          <w:rFonts w:ascii="Times New Roman" w:hAnsi="Times New Roman" w:cs="Times New Roman"/>
          <w:color w:val="auto"/>
        </w:rPr>
        <w:tab/>
      </w:r>
      <w:r w:rsidRPr="00A33B8C" w:rsidR="000A372C">
        <w:rPr>
          <w:rStyle w:val="Emphasis"/>
          <w:rFonts w:ascii="Times New Roman" w:hAnsi="Times New Roman" w:eastAsia="Open Sans" w:cs="Times New Roman"/>
          <w:b w:val="0"/>
          <w:bCs w:val="0"/>
          <w:color w:val="auto"/>
          <w:sz w:val="18"/>
          <w:szCs w:val="18"/>
        </w:rPr>
        <w:t>January</w:t>
      </w:r>
      <w:r w:rsidRPr="00A33B8C" w:rsidR="000A372C">
        <w:rPr>
          <w:rStyle w:val="Emphasis"/>
          <w:rFonts w:ascii="Times New Roman" w:hAnsi="Times New Roman" w:eastAsia="Open Sans" w:cs="Times New Roman"/>
          <w:b w:val="0"/>
          <w:bCs w:val="0"/>
          <w:color w:val="auto"/>
          <w:sz w:val="18"/>
          <w:szCs w:val="18"/>
        </w:rPr>
        <w:t xml:space="preserve"> 2018 – Present</w:t>
      </w:r>
    </w:p>
    <w:p w:rsidRPr="00A33B8C" w:rsidR="00101A86" w:rsidP="00A33B8C" w:rsidRDefault="00190538" w14:paraId="1005A093" w14:textId="74D4B000" w14:noSpellErr="1">
      <w:pPr>
        <w:pStyle w:val="Heading2"/>
        <w:tabs>
          <w:tab w:val="right" w:pos="10800"/>
        </w:tabs>
        <w:spacing w:before="80" w:after="200"/>
        <w:ind w:right="-144"/>
        <w:rPr>
          <w:rFonts w:ascii="Times New Roman" w:hAnsi="Times New Roman"/>
        </w:rPr>
      </w:pPr>
      <w:r w:rsidRPr="443A6B8C">
        <w:rPr>
          <w:rFonts w:ascii="Times New Roman" w:hAnsi="Times New Roman" w:cs="Times New Roman"/>
          <w:b w:val="0"/>
          <w:bCs w:val="0"/>
          <w:i w:val="1"/>
          <w:iCs w:val="1"/>
          <w:color w:val="auto"/>
          <w:sz w:val="20"/>
          <w:szCs w:val="20"/>
          <w:rPrChange w:author="胡瀚" w:date="2018-03-06T20:50:59.0893288" w:id="1198443627">
            <w:rPr>
              <w:rFonts w:ascii="Times New Roman" w:hAnsi="Times New Roman" w:cs="Times New Roman"/>
              <w:b w:val="0"/>
              <w:i/>
              <w:color w:val="auto"/>
              <w:sz w:val="20"/>
              <w:szCs w:val="20"/>
            </w:rPr>
          </w:rPrChange>
        </w:rPr>
        <w:t>Researcher</w:t>
      </w:r>
      <w:r w:rsidR="00E1324C">
        <w:rPr>
          <w:rFonts w:ascii="Times New Roman" w:hAnsi="Times New Roman" w:cs="Times New Roman"/>
          <w:color w:val="auto"/>
        </w:rPr>
        <w:tab/>
      </w:r>
    </w:p>
    <w:p w:rsidRPr="00725BF1" w:rsidR="007965BF" w:rsidP="443A6B8C" w:rsidRDefault="00665FB1" w14:paraId="395B41CC" w14:textId="4ADDE47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  <w:rPrChange w:author="胡瀚" w:date="2018-03-06T20:50:59.0893288" w:id="512232811">
            <w:rPr/>
          </w:rPrChange>
        </w:rPr>
        <w:pPrChange w:author="胡瀚" w:date="2018-03-06T20:50:59.0893288" w:id="621389689">
          <w:pPr>
            <w:pStyle w:val="ListParagraph"/>
            <w:numPr>
              <w:ilvl w:val="0"/>
              <w:numId w:val="8"/>
            </w:numPr>
          </w:pPr>
        </w:pPrChange>
      </w:pPr>
      <w:r w:rsidRPr="443A6B8C">
        <w:rPr>
          <w:rFonts w:ascii="Times New Roman" w:hAnsi="Times New Roman"/>
          <w:sz w:val="20"/>
          <w:szCs w:val="20"/>
          <w:rPrChange w:author="胡瀚" w:date="2018-03-06T20:50:59.0893288" w:id="110096165">
            <w:rPr>
              <w:rFonts w:ascii="Times New Roman" w:hAnsi="Times New Roman"/>
              <w:sz w:val="20"/>
            </w:rPr>
          </w:rPrChange>
        </w:rPr>
        <w:t xml:space="preserve">Using </w:t>
      </w:r>
      <w:r w:rsidRPr="443A6B8C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260672936">
            <w:rPr>
              <w:rFonts w:ascii="Times New Roman" w:hAnsi="Times New Roman"/>
              <w:b/>
              <w:sz w:val="20"/>
            </w:rPr>
          </w:rPrChange>
        </w:rPr>
        <w:t>SolidWorks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164265695">
            <w:rPr>
              <w:rFonts w:ascii="Times New Roman" w:hAnsi="Times New Roman"/>
              <w:sz w:val="20"/>
            </w:rPr>
          </w:rPrChange>
        </w:rPr>
        <w:t xml:space="preserve"> and </w:t>
      </w:r>
      <w:r w:rsidRPr="443A6B8C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915528435">
            <w:rPr>
              <w:rFonts w:ascii="Times New Roman" w:hAnsi="Times New Roman"/>
              <w:b/>
              <w:sz w:val="20"/>
            </w:rPr>
          </w:rPrChange>
        </w:rPr>
        <w:t xml:space="preserve">ANSYS 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1509566063">
            <w:rPr>
              <w:rFonts w:ascii="Times New Roman" w:hAnsi="Times New Roman"/>
              <w:sz w:val="20"/>
            </w:rPr>
          </w:rPrChange>
        </w:rPr>
        <w:t>CFX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300278702">
            <w:rPr>
              <w:rFonts w:ascii="Times New Roman" w:hAnsi="Times New Roman"/>
              <w:sz w:val="20"/>
            </w:rPr>
          </w:rPrChange>
        </w:rPr>
        <w:t xml:space="preserve"> </w:t>
      </w:r>
      <w:r w:rsidRPr="443A6B8C" w:rsidR="000D298E">
        <w:rPr>
          <w:rFonts w:ascii="Times New Roman" w:hAnsi="Times New Roman"/>
          <w:sz w:val="20"/>
          <w:szCs w:val="20"/>
          <w:rPrChange w:author="胡瀚" w:date="2018-03-06T20:50:59.0893288" w:id="2028681653">
            <w:rPr>
              <w:rFonts w:ascii="Times New Roman" w:hAnsi="Times New Roman"/>
              <w:sz w:val="20"/>
            </w:rPr>
          </w:rPrChange>
        </w:rPr>
        <w:t xml:space="preserve">simulation result to </w:t>
      </w:r>
      <w:r w:rsidRPr="443A6B8C" w:rsidR="00C56A6D">
        <w:rPr>
          <w:rFonts w:ascii="Times New Roman" w:hAnsi="Times New Roman"/>
          <w:sz w:val="20"/>
          <w:szCs w:val="20"/>
          <w:rPrChange w:author="胡瀚" w:date="2018-03-06T20:50:59.0893288" w:id="1829439037">
            <w:rPr>
              <w:rFonts w:ascii="Times New Roman" w:hAnsi="Times New Roman"/>
              <w:sz w:val="20"/>
            </w:rPr>
          </w:rPrChange>
        </w:rPr>
        <w:t>des</w:t>
      </w:r>
      <w:r w:rsidRPr="443A6B8C" w:rsidR="00C56A6D">
        <w:rPr>
          <w:rFonts w:ascii="Times New Roman" w:hAnsi="Times New Roman"/>
          <w:sz w:val="20"/>
          <w:szCs w:val="20"/>
          <w:rPrChange w:author="胡瀚" w:date="2018-03-06T20:50:59.0893288" w:id="1284935037">
            <w:rPr>
              <w:rFonts w:ascii="Times New Roman" w:hAnsi="Times New Roman"/>
              <w:sz w:val="20"/>
            </w:rPr>
          </w:rPrChange>
        </w:rPr>
        <w:t>ign</w:t>
      </w:r>
      <w:r w:rsidRPr="443A6B8C" w:rsidR="007965BF">
        <w:rPr>
          <w:rFonts w:ascii="Times New Roman" w:hAnsi="Times New Roman"/>
          <w:sz w:val="20"/>
          <w:szCs w:val="20"/>
          <w:rPrChange w:author="胡瀚" w:date="2018-03-06T20:50:59.0893288" w:id="496229333">
            <w:rPr>
              <w:rFonts w:ascii="Times New Roman" w:hAnsi="Times New Roman"/>
              <w:sz w:val="20"/>
            </w:rPr>
          </w:rPrChange>
        </w:rPr>
        <w:t xml:space="preserve"> a variable guide vane mechanism for a self-powered </w:t>
      </w:r>
      <w:proofErr w:type="spellStart"/>
      <w:r w:rsidRPr="443A6B8C" w:rsidR="00D01BBA">
        <w:rPr>
          <w:rFonts w:ascii="Times New Roman" w:hAnsi="Times New Roman"/>
          <w:sz w:val="20"/>
          <w:szCs w:val="20"/>
          <w:rPrChange w:author="胡瀚" w:date="2018-03-06T20:50:59.0893288" w:id="309344210">
            <w:rPr>
              <w:rFonts w:ascii="Times New Roman" w:hAnsi="Times New Roman"/>
              <w:sz w:val="20"/>
            </w:rPr>
          </w:rPrChange>
        </w:rPr>
        <w:t>pico</w:t>
      </w:r>
      <w:r w:rsidR="00D01BBA">
        <w:rPr>
          <w:rFonts w:ascii="Times New Roman" w:hAnsi="Times New Roman"/>
          <w:sz w:val="20"/>
        </w:rPr>
        <w:noBreakHyphen/>
      </w:r>
      <w:r w:rsidRPr="443A6B8C" w:rsidR="009E4199">
        <w:rPr>
          <w:rFonts w:ascii="Times New Roman" w:hAnsi="Times New Roman"/>
          <w:sz w:val="20"/>
          <w:szCs w:val="20"/>
          <w:rPrChange w:author="胡瀚" w:date="2018-03-06T20:50:59.0893288" w:id="219941918">
            <w:rPr>
              <w:rFonts w:ascii="Times New Roman" w:hAnsi="Times New Roman"/>
              <w:sz w:val="20"/>
            </w:rPr>
          </w:rPrChange>
        </w:rPr>
        <w:t>h</w:t>
      </w:r>
      <w:r w:rsidRPr="443A6B8C" w:rsidR="00D01BBA">
        <w:rPr>
          <w:rFonts w:ascii="Times New Roman" w:hAnsi="Times New Roman"/>
          <w:sz w:val="20"/>
          <w:szCs w:val="20"/>
          <w:rPrChange w:author="胡瀚" w:date="2018-03-06T20:50:59.0893288" w:id="958428716">
            <w:rPr>
              <w:rFonts w:ascii="Times New Roman" w:hAnsi="Times New Roman"/>
              <w:sz w:val="20"/>
            </w:rPr>
          </w:rPrChange>
        </w:rPr>
        <w:t xml:space="preserve">ydro</w:t>
      </w:r>
      <w:proofErr w:type="spellEnd"/>
      <w:r w:rsidRPr="443A6B8C" w:rsidR="00D01BBA">
        <w:rPr>
          <w:rFonts w:ascii="Times New Roman" w:hAnsi="Times New Roman"/>
          <w:sz w:val="20"/>
          <w:szCs w:val="20"/>
          <w:rPrChange w:author="胡瀚" w:date="2018-03-06T20:50:59.0893288" w:id="1642136845">
            <w:rPr>
              <w:rFonts w:ascii="Times New Roman" w:hAnsi="Times New Roman"/>
              <w:sz w:val="20"/>
            </w:rPr>
          </w:rPrChange>
        </w:rPr>
        <w:t xml:space="preserve"> </w:t>
      </w:r>
      <w:r w:rsidRPr="443A6B8C" w:rsidR="007965BF">
        <w:rPr>
          <w:rFonts w:ascii="Times New Roman" w:hAnsi="Times New Roman"/>
          <w:sz w:val="20"/>
          <w:szCs w:val="20"/>
          <w:rPrChange w:author="胡瀚" w:date="2018-03-06T20:50:59.0893288" w:id="2072447301">
            <w:rPr>
              <w:rFonts w:ascii="Times New Roman" w:hAnsi="Times New Roman"/>
              <w:sz w:val="20"/>
            </w:rPr>
          </w:rPrChange>
        </w:rPr>
        <w:t>turbine for a startup company that is in collaboration with University of Toronto Water and Energy Research Lab.</w:t>
      </w:r>
    </w:p>
    <w:p w:rsidR="00B535E7" w:rsidP="00E1324C" w:rsidRDefault="007965BF" w14:paraId="02F8AD48" w14:textId="5DDD420D">
      <w:pPr>
        <w:pStyle w:val="Heading2"/>
        <w:tabs>
          <w:tab w:val="right" w:pos="10800"/>
        </w:tabs>
        <w:spacing w:before="200"/>
        <w:ind w:right="0"/>
        <w:rPr>
          <w:rFonts w:ascii="Times New Roman" w:hAnsi="Times New Roman" w:cs="Times New Roman"/>
          <w:color w:val="auto"/>
        </w:rPr>
      </w:pPr>
      <w:r w:rsidRPr="00725BF1">
        <w:rPr>
          <w:rFonts w:ascii="Times New Roman" w:hAnsi="Times New Roman" w:cs="Times New Roman"/>
          <w:color w:val="auto"/>
        </w:rPr>
        <w:t xml:space="preserve">Autonomous Turtle </w:t>
      </w:r>
      <w:proofErr w:type="spellStart"/>
      <w:r w:rsidRPr="00725BF1">
        <w:rPr>
          <w:rFonts w:ascii="Times New Roman" w:hAnsi="Times New Roman" w:cs="Times New Roman"/>
          <w:color w:val="auto"/>
        </w:rPr>
        <w:t>Bot</w:t>
      </w:r>
      <w:r w:rsidR="00B535E7">
        <w:rPr>
          <w:rFonts w:ascii="Times New Roman" w:hAnsi="Times New Roman" w:cs="Times New Roman"/>
          <w:color w:val="auto"/>
        </w:rPr>
        <w:tab/>
      </w:r>
      <w:r w:rsidRPr="00725BF1" w:rsidR="00B535E7">
        <w:rPr>
          <w:rStyle w:val="Emphasis"/>
          <w:rFonts w:ascii="Times New Roman" w:hAnsi="Times New Roman" w:eastAsia="Open Sans" w:cs="Times New Roman"/>
          <w:b w:val="0"/>
          <w:bCs w:val="0"/>
          <w:color w:val="auto"/>
          <w:sz w:val="18"/>
          <w:szCs w:val="18"/>
        </w:rPr>
        <w:t>Toronto</w:t>
      </w:r>
      <w:proofErr w:type="spellEnd"/>
      <w:r w:rsidRPr="00725BF1" w:rsidR="00B535E7">
        <w:rPr>
          <w:rStyle w:val="Emphasis"/>
          <w:rFonts w:ascii="Times New Roman" w:hAnsi="Times New Roman" w:eastAsia="Open Sans" w:cs="Times New Roman"/>
          <w:b w:val="0"/>
          <w:bCs w:val="0"/>
          <w:color w:val="auto"/>
          <w:sz w:val="18"/>
          <w:szCs w:val="18"/>
        </w:rPr>
        <w:t>, January 2018 – Present</w:t>
      </w:r>
    </w:p>
    <w:p w:rsidRPr="00725BF1" w:rsidR="007965BF" w:rsidP="443A6B8C" w:rsidRDefault="00190538" w14:paraId="5398B725" w14:textId="0AD14589" w14:noSpellErr="1">
      <w:pPr>
        <w:pStyle w:val="Heading2"/>
        <w:tabs>
          <w:tab w:val="right" w:pos="10800"/>
        </w:tabs>
        <w:spacing w:before="80" w:after="200"/>
        <w:ind w:right="-144"/>
        <w:rPr>
          <w:rStyle w:val="Emphasis"/>
          <w:rFonts w:ascii="Times New Roman" w:hAnsi="Times New Roman" w:cs="Times New Roman"/>
          <w:b w:val="0"/>
          <w:bCs w:val="0"/>
          <w:color w:val="auto"/>
          <w:sz w:val="18"/>
          <w:szCs w:val="18"/>
          <w:rPrChange w:author="胡瀚" w:date="2018-03-06T20:50:59.0893288" w:id="1060255446">
            <w:rPr/>
          </w:rPrChange>
        </w:rPr>
        <w:pPrChange w:author="胡瀚" w:date="2018-03-06T20:50:59.0893288" w:id="1401452113">
          <w:pPr>
            <w:pStyle w:val="Heading2"/>
            <w:tabs>
              <w:tab w:val="right" w:pos="10800"/>
            </w:tabs>
            <w:ind w:right="-144"/>
          </w:pPr>
        </w:pPrChange>
      </w:pPr>
      <w:r w:rsidRPr="443A6B8C">
        <w:rPr>
          <w:rFonts w:ascii="Times New Roman" w:hAnsi="Times New Roman" w:cs="Times New Roman"/>
          <w:b w:val="0"/>
          <w:bCs w:val="0"/>
          <w:i w:val="1"/>
          <w:iCs w:val="1"/>
          <w:color w:val="auto"/>
          <w:sz w:val="20"/>
          <w:szCs w:val="20"/>
          <w:rPrChange w:author="胡瀚" w:date="2018-03-06T20:50:59.0893288" w:id="1101355840">
            <w:rPr>
              <w:rFonts w:ascii="Times New Roman" w:hAnsi="Times New Roman" w:cs="Times New Roman"/>
              <w:b w:val="0"/>
              <w:i/>
              <w:color w:val="auto"/>
              <w:sz w:val="20"/>
              <w:szCs w:val="20"/>
            </w:rPr>
          </w:rPrChange>
        </w:rPr>
        <w:t>Software Developer</w:t>
      </w:r>
      <w:r w:rsidR="00E1324C">
        <w:rPr>
          <w:rFonts w:ascii="Times New Roman" w:hAnsi="Times New Roman" w:cs="Times New Roman"/>
          <w:color w:val="auto"/>
        </w:rPr>
        <w:tab/>
      </w:r>
    </w:p>
    <w:p w:rsidRPr="00A33B8C" w:rsidR="00345BF3" w:rsidP="443A6B8C" w:rsidRDefault="00285658" w14:paraId="6513A747" w14:textId="4E05E2B5" w14:noSpellErr="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  <w:rPrChange w:author="胡瀚" w:date="2018-03-06T20:50:59.0893288" w:id="892450890">
            <w:rPr/>
          </w:rPrChange>
        </w:rPr>
        <w:pPrChange w:author="胡瀚" w:date="2018-03-06T20:50:59.0893288" w:id="704833635">
          <w:pPr>
            <w:pStyle w:val="ListParagraph"/>
            <w:numPr>
              <w:ilvl w:val="0"/>
              <w:numId w:val="8"/>
            </w:numPr>
          </w:pPr>
        </w:pPrChange>
      </w:pPr>
      <w:r w:rsidRPr="443A6B8C">
        <w:rPr>
          <w:rFonts w:ascii="Times New Roman" w:hAnsi="Times New Roman"/>
          <w:sz w:val="20"/>
          <w:szCs w:val="20"/>
          <w:rPrChange w:author="胡瀚" w:date="2018-03-06T20:50:59.0893288" w:id="1883374498">
            <w:rPr>
              <w:rFonts w:ascii="Times New Roman" w:hAnsi="Times New Roman"/>
              <w:sz w:val="20"/>
            </w:rPr>
          </w:rPrChange>
        </w:rPr>
        <w:t xml:space="preserve">Using </w:t>
      </w:r>
      <w:r w:rsidRPr="443A6B8C" w:rsidR="007965BF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1223111526">
            <w:rPr>
              <w:rFonts w:ascii="Times New Roman" w:hAnsi="Times New Roman"/>
              <w:b/>
              <w:sz w:val="20"/>
            </w:rPr>
          </w:rPrChange>
        </w:rPr>
        <w:t>Robot Operating System (ROS)</w:t>
      </w:r>
      <w:r w:rsidRPr="443A6B8C" w:rsidR="007965BF">
        <w:rPr>
          <w:rFonts w:ascii="Times New Roman" w:hAnsi="Times New Roman"/>
          <w:sz w:val="20"/>
          <w:szCs w:val="20"/>
          <w:rPrChange w:author="胡瀚" w:date="2018-03-06T20:50:59.0893288" w:id="267522092">
            <w:rPr>
              <w:rFonts w:ascii="Times New Roman" w:hAnsi="Times New Roman"/>
              <w:sz w:val="20"/>
            </w:rPr>
          </w:rPrChange>
        </w:rPr>
        <w:t xml:space="preserve"> </w:t>
      </w:r>
      <w:r w:rsidRPr="443A6B8C" w:rsidR="000C73F5">
        <w:rPr>
          <w:rFonts w:ascii="Times New Roman" w:hAnsi="Times New Roman"/>
          <w:sz w:val="20"/>
          <w:szCs w:val="20"/>
          <w:rPrChange w:author="胡瀚" w:date="2018-03-06T20:50:59.0893288" w:id="167851065">
            <w:rPr>
              <w:rFonts w:ascii="Times New Roman" w:hAnsi="Times New Roman"/>
              <w:sz w:val="20"/>
            </w:rPr>
          </w:rPrChange>
        </w:rPr>
        <w:t xml:space="preserve">and </w:t>
      </w:r>
      <w:r w:rsidRPr="443A6B8C" w:rsidR="000C73F5">
        <w:rPr>
          <w:rFonts w:ascii="Times New Roman" w:hAnsi="Times New Roman"/>
          <w:b w:val="1"/>
          <w:bCs w:val="1"/>
          <w:sz w:val="20"/>
          <w:szCs w:val="20"/>
          <w:rPrChange w:author="胡瀚" w:date="2018-03-06T20:50:59.0893288" w:id="1996836744">
            <w:rPr>
              <w:rFonts w:ascii="Times New Roman" w:hAnsi="Times New Roman"/>
              <w:b/>
              <w:sz w:val="20"/>
            </w:rPr>
          </w:rPrChange>
        </w:rPr>
        <w:t xml:space="preserve">C++ </w:t>
      </w:r>
      <w:r w:rsidRPr="443A6B8C" w:rsidR="007965BF">
        <w:rPr>
          <w:rFonts w:ascii="Times New Roman" w:hAnsi="Times New Roman"/>
          <w:sz w:val="20"/>
          <w:szCs w:val="20"/>
          <w:rPrChange w:author="胡瀚" w:date="2018-03-06T20:50:59.0893288" w:id="686585385">
            <w:rPr>
              <w:rFonts w:ascii="Times New Roman" w:hAnsi="Times New Roman"/>
              <w:sz w:val="20"/>
            </w:rPr>
          </w:rPrChange>
        </w:rPr>
        <w:t xml:space="preserve">to </w:t>
      </w:r>
      <w:r w:rsidRPr="443A6B8C" w:rsidR="00DE1406">
        <w:rPr>
          <w:rFonts w:ascii="Times New Roman" w:hAnsi="Times New Roman"/>
          <w:sz w:val="20"/>
          <w:szCs w:val="20"/>
          <w:rPrChange w:author="胡瀚" w:date="2018-03-06T20:50:59.0893288" w:id="330674754">
            <w:rPr>
              <w:rFonts w:ascii="Times New Roman" w:hAnsi="Times New Roman"/>
              <w:sz w:val="20"/>
            </w:rPr>
          </w:rPrChange>
        </w:rPr>
        <w:t xml:space="preserve">implement an intelligent control architecture on a </w:t>
      </w:r>
      <w:r w:rsidRPr="443A6B8C" w:rsidR="007965BF">
        <w:rPr>
          <w:rFonts w:ascii="Times New Roman" w:hAnsi="Times New Roman"/>
          <w:sz w:val="20"/>
          <w:szCs w:val="20"/>
          <w:rPrChange w:author="胡瀚" w:date="2018-03-06T20:50:59.0893288" w:id="1214397796">
            <w:rPr>
              <w:rFonts w:ascii="Times New Roman" w:hAnsi="Times New Roman"/>
              <w:sz w:val="20"/>
            </w:rPr>
          </w:rPrChange>
        </w:rPr>
        <w:t>TurtleBot</w:t>
      </w:r>
      <w:r w:rsidRPr="443A6B8C" w:rsidR="00DE1406">
        <w:rPr>
          <w:rFonts w:ascii="Times New Roman" w:hAnsi="Times New Roman"/>
          <w:sz w:val="20"/>
          <w:szCs w:val="20"/>
          <w:rPrChange w:author="胡瀚" w:date="2018-03-06T20:50:59.0893288" w:id="732634737">
            <w:rPr>
              <w:rFonts w:ascii="Times New Roman" w:hAnsi="Times New Roman"/>
              <w:sz w:val="20"/>
            </w:rPr>
          </w:rPrChange>
        </w:rPr>
        <w:t>2</w:t>
      </w:r>
      <w:r w:rsidRPr="443A6B8C" w:rsidR="007965BF">
        <w:rPr>
          <w:rFonts w:ascii="Times New Roman" w:hAnsi="Times New Roman"/>
          <w:sz w:val="20"/>
          <w:szCs w:val="20"/>
          <w:rPrChange w:author="胡瀚" w:date="2018-03-06T20:50:59.0893288" w:id="1525971158">
            <w:rPr>
              <w:rFonts w:ascii="Times New Roman" w:hAnsi="Times New Roman"/>
              <w:sz w:val="20"/>
            </w:rPr>
          </w:rPrChange>
        </w:rPr>
        <w:t xml:space="preserve"> to explore and map an unknown </w:t>
      </w:r>
      <w:r w:rsidRPr="443A6B8C" w:rsidR="00D07F03">
        <w:rPr>
          <w:rFonts w:ascii="Times New Roman" w:hAnsi="Times New Roman"/>
          <w:sz w:val="20"/>
          <w:szCs w:val="20"/>
          <w:rPrChange w:author="胡瀚" w:date="2018-03-06T20:50:59.0893288" w:id="318820879">
            <w:rPr>
              <w:rFonts w:ascii="Times New Roman" w:hAnsi="Times New Roman"/>
              <w:sz w:val="20"/>
            </w:rPr>
          </w:rPrChange>
        </w:rPr>
        <w:t>environment.</w:t>
      </w:r>
    </w:p>
    <w:p w:rsidRPr="00725BF1" w:rsidR="007965BF" w:rsidP="007965BF" w:rsidRDefault="007965BF" w14:paraId="18D2244B" w14:textId="77777777">
      <w:pPr>
        <w:rPr>
          <w:rFonts w:ascii="Times New Roman" w:hAnsi="Times New Roman"/>
          <w:color w:val="auto"/>
          <w:sz w:val="16"/>
        </w:rPr>
      </w:pPr>
      <w:r w:rsidRPr="00725BF1">
        <w:rPr>
          <w:rFonts w:ascii="Times New Roman" w:hAnsi="Times New Roman"/>
          <w:color w:val="auto"/>
          <w:sz w:val="16"/>
        </w:rPr>
        <w:t xml:space="preserve"> </w:t>
      </w:r>
    </w:p>
    <w:p w:rsidRPr="00725BF1" w:rsidR="007965BF" w:rsidP="007965BF" w:rsidRDefault="007965BF" w14:paraId="50C71581" w14:textId="77777777" w14:noSpellErr="1">
      <w:pPr>
        <w:pStyle w:val="Heading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725BF1">
        <w:rPr>
          <w:rFonts w:ascii="Times New Roman" w:hAnsi="Times New Roman" w:cs="Times New Roman"/>
          <w:color w:val="auto"/>
          <w:sz w:val="22"/>
          <w:szCs w:val="22"/>
        </w:rPr>
        <w:t>EXTRACURRICULARS</w:t>
      </w:r>
    </w:p>
    <w:p w:rsidRPr="00A33B8C" w:rsidR="000A372C" w:rsidP="443A6B8C" w:rsidRDefault="007965BF" w14:paraId="6414727E" w14:textId="5E78ED44" w14:noSpellErr="1">
      <w:pPr>
        <w:pStyle w:val="Heading3"/>
        <w:tabs>
          <w:tab w:val="right" w:pos="10800"/>
        </w:tabs>
        <w:spacing w:before="200" w:after="0"/>
        <w:ind w:right="0"/>
        <w:rPr>
          <w:rFonts w:ascii="Times New Roman" w:hAnsi="Times New Roman" w:cs="Times New Roman"/>
          <w:i w:val="1"/>
          <w:iCs w:val="1"/>
          <w:color w:val="auto"/>
          <w:sz w:val="18"/>
          <w:szCs w:val="18"/>
          <w:rPrChange w:author="胡瀚" w:date="2018-03-06T20:50:59.0893288" w:id="2082478427">
            <w:rPr/>
          </w:rPrChange>
        </w:rPr>
        <w:pPrChange w:author="胡瀚" w:date="2018-03-06T20:50:59.0893288" w:id="21828520">
          <w:pPr>
            <w:pStyle w:val="Heading3"/>
            <w:tabs>
              <w:tab w:val="right" w:pos="10800"/>
            </w:tabs>
            <w:ind w:right="0"/>
          </w:pPr>
        </w:pPrChange>
      </w:pPr>
      <w:r w:rsidRPr="443A6B8C">
        <w:rPr>
          <w:rFonts w:ascii="Times New Roman" w:hAnsi="Times New Roman" w:eastAsia="SimSun" w:cs="Times New Roman"/>
          <w:b w:val="1"/>
          <w:bCs w:val="1"/>
          <w:color w:val="auto"/>
          <w:sz w:val="22"/>
          <w:szCs w:val="22"/>
          <w:rPrChange w:author="胡瀚" w:date="2018-03-06T20:50:59.0893288" w:id="1582380775">
            <w:rPr>
              <w:rFonts w:ascii="Times New Roman" w:hAnsi="Times New Roman" w:eastAsia="SimSun" w:cs="Times New Roman"/>
              <w:b/>
              <w:color w:val="auto"/>
              <w:sz w:val="22"/>
              <w:szCs w:val="22"/>
            </w:rPr>
          </w:rPrChange>
        </w:rPr>
        <w:t>Mechanical &amp; Industrial Engineering Mentorship Program</w:t>
      </w:r>
      <w:r w:rsidRPr="443A6B8C" w:rsidR="000A372C">
        <w:rPr>
          <w:rStyle w:val="Emphasis"/>
          <w:rFonts w:ascii="Times New Roman" w:hAnsi="Times New Roman" w:cs="Times New Roman"/>
          <w:color w:val="auto"/>
          <w:sz w:val="18"/>
          <w:szCs w:val="18"/>
          <w:rPrChange w:author="胡瀚" w:date="2018-03-06T20:50:59.0893288" w:id="1784209378">
            <w:rPr>
              <w:rStyle w:val="Emphasis"/>
              <w:rFonts w:ascii="Times New Roman" w:hAnsi="Times New Roman" w:cs="Times New Roman"/>
              <w:color w:val="auto"/>
              <w:sz w:val="18"/>
            </w:rPr>
          </w:rPrChange>
        </w:rPr>
        <w:t xml:space="preserve"> </w:t>
      </w:r>
      <w:r w:rsidR="00E87E5B">
        <w:rPr>
          <w:rStyle w:val="Emphasis"/>
          <w:rFonts w:ascii="Times New Roman" w:hAnsi="Times New Roman" w:cs="Times New Roman"/>
          <w:color w:val="auto"/>
          <w:sz w:val="18"/>
        </w:rPr>
        <w:tab/>
      </w:r>
      <w:r w:rsidRPr="443A6B8C" w:rsidR="000A372C">
        <w:rPr>
          <w:rStyle w:val="Emphasis"/>
          <w:rFonts w:ascii="Times New Roman" w:hAnsi="Times New Roman" w:cs="Times New Roman"/>
          <w:color w:val="auto"/>
          <w:sz w:val="18"/>
          <w:szCs w:val="18"/>
          <w:rPrChange w:author="胡瀚" w:date="2018-03-06T20:50:59.0893288" w:id="1941360705">
            <w:rPr>
              <w:rStyle w:val="Emphasis"/>
              <w:rFonts w:ascii="Times New Roman" w:hAnsi="Times New Roman" w:cs="Times New Roman"/>
              <w:color w:val="auto"/>
              <w:sz w:val="18"/>
            </w:rPr>
          </w:rPrChange>
        </w:rPr>
        <w:t>September 2017 – Present</w:t>
      </w:r>
    </w:p>
    <w:p w:rsidRPr="00A33B8C" w:rsidR="007965BF" w:rsidP="443A6B8C" w:rsidRDefault="007965BF" w14:paraId="0090E1EA" w14:textId="6E08D65C" w14:noSpellErr="1">
      <w:pPr>
        <w:pStyle w:val="Heading2"/>
        <w:tabs>
          <w:tab w:val="right" w:pos="10800"/>
        </w:tabs>
        <w:spacing w:before="80" w:after="200"/>
        <w:ind w:right="-144"/>
        <w:rPr>
          <w:rFonts w:ascii="Times New Roman" w:hAnsi="Times New Roman" w:cs="Times New Roman"/>
          <w:i w:val="1"/>
          <w:iCs w:val="1"/>
          <w:color w:val="auto"/>
          <w:sz w:val="20"/>
          <w:szCs w:val="20"/>
          <w:rPrChange w:author="胡瀚" w:date="2018-03-06T20:50:59.0893288" w:id="170297579">
            <w:rPr/>
          </w:rPrChange>
        </w:rPr>
        <w:pPrChange w:author="胡瀚" w:date="2018-03-06T20:50:59.0893288" w:id="25360945">
          <w:pPr>
            <w:pStyle w:val="Heading2"/>
            <w:tabs>
              <w:tab w:val="right" w:pos="10800"/>
            </w:tabs>
            <w:ind w:right="-144"/>
          </w:pPr>
        </w:pPrChange>
      </w:pPr>
      <w:r w:rsidRPr="443A6B8C">
        <w:rPr>
          <w:rFonts w:ascii="Times New Roman" w:hAnsi="Times New Roman" w:cs="Times New Roman"/>
          <w:b w:val="0"/>
          <w:bCs w:val="0"/>
          <w:i w:val="1"/>
          <w:iCs w:val="1"/>
          <w:color w:val="auto"/>
          <w:sz w:val="20"/>
          <w:szCs w:val="20"/>
          <w:rPrChange w:author="胡瀚" w:date="2018-03-06T20:50:59.0893288" w:id="474992454">
            <w:rPr>
              <w:rFonts w:ascii="Times New Roman" w:hAnsi="Times New Roman" w:cs="Times New Roman"/>
              <w:b w:val="0"/>
              <w:i/>
              <w:color w:val="auto"/>
              <w:sz w:val="20"/>
              <w:szCs w:val="20"/>
            </w:rPr>
          </w:rPrChange>
        </w:rPr>
        <w:t>Mentor</w:t>
      </w:r>
    </w:p>
    <w:p w:rsidRPr="00725BF1" w:rsidR="007965BF" w:rsidP="443A6B8C" w:rsidRDefault="003C290E" w14:paraId="590208A2" w14:textId="27D761E9" w14:noSpellErr="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  <w:rPrChange w:author="胡瀚" w:date="2018-03-06T20:50:59.0893288" w:id="631362330">
            <w:rPr/>
          </w:rPrChange>
        </w:rPr>
        <w:pPrChange w:author="胡瀚" w:date="2018-03-06T20:50:59.0893288" w:id="492961604">
          <w:pPr>
            <w:pStyle w:val="ListParagraph"/>
            <w:numPr>
              <w:ilvl w:val="0"/>
              <w:numId w:val="8"/>
            </w:numPr>
          </w:pPr>
        </w:pPrChange>
      </w:pPr>
      <w:r w:rsidRPr="443A6B8C">
        <w:rPr>
          <w:rFonts w:ascii="Times New Roman" w:hAnsi="Times New Roman"/>
          <w:sz w:val="20"/>
          <w:szCs w:val="20"/>
          <w:rPrChange w:author="胡瀚" w:date="2018-03-06T20:50:59.0893288" w:id="1591329039">
            <w:rPr>
              <w:rFonts w:ascii="Times New Roman" w:hAnsi="Times New Roman"/>
              <w:sz w:val="20"/>
            </w:rPr>
          </w:rPrChange>
        </w:rPr>
        <w:t xml:space="preserve">Coached </w:t>
      </w:r>
      <w:r w:rsidRPr="443A6B8C" w:rsidR="007965BF">
        <w:rPr>
          <w:rFonts w:ascii="Times New Roman" w:hAnsi="Times New Roman"/>
          <w:sz w:val="20"/>
          <w:szCs w:val="20"/>
          <w:rPrChange w:author="胡瀚" w:date="2018-03-06T20:50:59.0893288" w:id="1682602412">
            <w:rPr>
              <w:rFonts w:ascii="Times New Roman" w:hAnsi="Times New Roman"/>
              <w:sz w:val="20"/>
            </w:rPr>
          </w:rPrChange>
        </w:rPr>
        <w:t>junior engineering students on establish</w:t>
      </w:r>
      <w:r w:rsidRPr="443A6B8C" w:rsidR="00942FAA">
        <w:rPr>
          <w:rFonts w:ascii="Times New Roman" w:hAnsi="Times New Roman"/>
          <w:sz w:val="20"/>
          <w:szCs w:val="20"/>
          <w:rPrChange w:author="胡瀚" w:date="2018-03-06T20:50:59.0893288" w:id="1818039024">
            <w:rPr>
              <w:rFonts w:ascii="Times New Roman" w:hAnsi="Times New Roman"/>
              <w:sz w:val="20"/>
            </w:rPr>
          </w:rPrChange>
        </w:rPr>
        <w:t>ing</w:t>
      </w:r>
      <w:r w:rsidRPr="443A6B8C" w:rsidR="007965BF">
        <w:rPr>
          <w:rFonts w:ascii="Times New Roman" w:hAnsi="Times New Roman"/>
          <w:sz w:val="20"/>
          <w:szCs w:val="20"/>
          <w:rPrChange w:author="胡瀚" w:date="2018-03-06T20:50:59.0893288" w:id="1669068449">
            <w:rPr>
              <w:rFonts w:ascii="Times New Roman" w:hAnsi="Times New Roman"/>
              <w:sz w:val="20"/>
            </w:rPr>
          </w:rPrChange>
        </w:rPr>
        <w:t xml:space="preserve"> study goals, obtain</w:t>
      </w:r>
      <w:r w:rsidRPr="443A6B8C" w:rsidR="00942FAA">
        <w:rPr>
          <w:rFonts w:ascii="Times New Roman" w:hAnsi="Times New Roman"/>
          <w:sz w:val="20"/>
          <w:szCs w:val="20"/>
          <w:rPrChange w:author="胡瀚" w:date="2018-03-06T20:50:59.0893288" w:id="1500034794">
            <w:rPr>
              <w:rFonts w:ascii="Times New Roman" w:hAnsi="Times New Roman"/>
              <w:sz w:val="20"/>
            </w:rPr>
          </w:rPrChange>
        </w:rPr>
        <w:t>ing</w:t>
      </w:r>
      <w:r w:rsidRPr="443A6B8C" w:rsidR="007965BF">
        <w:rPr>
          <w:rFonts w:ascii="Times New Roman" w:hAnsi="Times New Roman"/>
          <w:sz w:val="20"/>
          <w:szCs w:val="20"/>
          <w:rPrChange w:author="胡瀚" w:date="2018-03-06T20:50:59.0893288" w:id="1664945278">
            <w:rPr>
              <w:rFonts w:ascii="Times New Roman" w:hAnsi="Times New Roman"/>
              <w:sz w:val="20"/>
            </w:rPr>
          </w:rPrChange>
        </w:rPr>
        <w:t xml:space="preserve"> research opportunities</w:t>
      </w:r>
      <w:r w:rsidRPr="443A6B8C" w:rsidR="00942FAA">
        <w:rPr>
          <w:rFonts w:ascii="Times New Roman" w:hAnsi="Times New Roman"/>
          <w:sz w:val="20"/>
          <w:szCs w:val="20"/>
          <w:rPrChange w:author="胡瀚" w:date="2018-03-06T20:50:59.0893288" w:id="31269536">
            <w:rPr>
              <w:rFonts w:ascii="Times New Roman" w:hAnsi="Times New Roman"/>
              <w:sz w:val="20"/>
            </w:rPr>
          </w:rPrChange>
        </w:rPr>
        <w:t xml:space="preserve"> and </w:t>
      </w:r>
      <w:r w:rsidRPr="443A6B8C" w:rsidR="007965BF">
        <w:rPr>
          <w:rFonts w:ascii="Times New Roman" w:hAnsi="Times New Roman"/>
          <w:sz w:val="20"/>
          <w:szCs w:val="20"/>
          <w:rPrChange w:author="胡瀚" w:date="2018-03-06T20:50:59.0893288" w:id="958127266">
            <w:rPr>
              <w:rFonts w:ascii="Times New Roman" w:hAnsi="Times New Roman"/>
              <w:sz w:val="20"/>
            </w:rPr>
          </w:rPrChange>
        </w:rPr>
        <w:t xml:space="preserve">building </w:t>
      </w:r>
      <w:r w:rsidRPr="443A6B8C" w:rsidR="00942FAA">
        <w:rPr>
          <w:rFonts w:ascii="Times New Roman" w:hAnsi="Times New Roman"/>
          <w:sz w:val="20"/>
          <w:szCs w:val="20"/>
          <w:rPrChange w:author="胡瀚" w:date="2018-03-06T20:50:59.0893288" w:id="211528861">
            <w:rPr>
              <w:rFonts w:ascii="Times New Roman" w:hAnsi="Times New Roman"/>
              <w:sz w:val="20"/>
            </w:rPr>
          </w:rPrChange>
        </w:rPr>
        <w:t xml:space="preserve">skills through </w:t>
      </w:r>
      <w:r w:rsidRPr="443A6B8C" w:rsidR="007965BF">
        <w:rPr>
          <w:rFonts w:ascii="Times New Roman" w:hAnsi="Times New Roman"/>
          <w:sz w:val="20"/>
          <w:szCs w:val="20"/>
          <w:rPrChange w:author="胡瀚" w:date="2018-03-06T20:50:59.0893288" w:id="2021808400">
            <w:rPr>
              <w:rFonts w:ascii="Times New Roman" w:hAnsi="Times New Roman"/>
              <w:sz w:val="20"/>
            </w:rPr>
          </w:rPrChange>
        </w:rPr>
        <w:t>extracurriculars.</w:t>
      </w:r>
    </w:p>
    <w:p w:rsidR="007965BF" w:rsidRDefault="007965BF" w14:paraId="57038787" w14:textId="0B228ECB">
      <w:pPr>
        <w:tabs>
          <w:tab w:val="right" w:pos="10800"/>
        </w:tabs>
        <w:spacing w:before="200"/>
        <w:ind w:right="0"/>
        <w:rPr>
          <w:rStyle w:val="Emphasis"/>
          <w:rFonts w:ascii="Times New Roman" w:hAnsi="Times New Roman" w:eastAsia="AR PL UMing HK" w:cs="Times New Roman"/>
          <w:color w:val="auto"/>
          <w:sz w:val="22"/>
          <w:szCs w:val="22"/>
          <w:lang w:val="en-US"/>
        </w:rPr>
      </w:pPr>
      <w:r w:rsidRPr="443A6B8C">
        <w:rPr>
          <w:rFonts w:ascii="Times New Roman" w:hAnsi="Times New Roman" w:cs="Times New Roman"/>
          <w:b w:val="1"/>
          <w:bCs w:val="1"/>
          <w:color w:val="auto"/>
          <w:sz w:val="22"/>
          <w:szCs w:val="22"/>
          <w:rPrChange w:author="胡瀚" w:date="2018-03-06T20:50:59.0893288" w:id="654378256">
            <w:rPr>
              <w:rFonts w:ascii="Times New Roman" w:hAnsi="Times New Roman" w:cs="Times New Roman"/>
              <w:b/>
              <w:color w:val="auto"/>
              <w:sz w:val="22"/>
              <w:szCs w:val="22"/>
            </w:rPr>
          </w:rPrChange>
        </w:rPr>
        <w:t xml:space="preserve">New </w:t>
      </w:r>
      <w:proofErr w:type="spellStart"/>
      <w:r w:rsidRPr="443A6B8C">
        <w:rPr>
          <w:rFonts w:ascii="Times New Roman" w:hAnsi="Times New Roman" w:cs="Times New Roman"/>
          <w:b w:val="1"/>
          <w:bCs w:val="1"/>
          <w:color w:val="auto"/>
          <w:sz w:val="22"/>
          <w:szCs w:val="22"/>
          <w:rPrChange w:author="胡瀚" w:date="2018-03-06T20:50:59.0893288" w:id="1462552776">
            <w:rPr>
              <w:rFonts w:ascii="Times New Roman" w:hAnsi="Times New Roman" w:cs="Times New Roman"/>
              <w:b/>
              <w:color w:val="auto"/>
              <w:sz w:val="22"/>
              <w:szCs w:val="22"/>
            </w:rPr>
          </w:rPrChange>
        </w:rPr>
        <w:t>Start</w:t>
      </w:r>
      <w:r w:rsidR="00E87E5B">
        <w:rPr>
          <w:rFonts w:ascii="Times New Roman" w:hAnsi="Times New Roman" w:cs="Times New Roman"/>
          <w:i/>
          <w:color w:val="auto"/>
          <w:sz w:val="22"/>
          <w:szCs w:val="22"/>
        </w:rPr>
        <w:tab/>
      </w:r>
      <w:r w:rsidRPr="00725BF1">
        <w:rPr>
          <w:rStyle w:val="Emphasis"/>
          <w:rFonts w:ascii="Times New Roman" w:hAnsi="Times New Roman" w:cs="Times New Roman"/>
          <w:color w:val="auto"/>
        </w:rPr>
        <w:t>Toronto</w:t>
      </w:r>
      <w:proofErr w:type="spellEnd"/>
      <w:r w:rsidRPr="00725BF1">
        <w:rPr>
          <w:rStyle w:val="Emphasis"/>
          <w:rFonts w:ascii="Times New Roman" w:hAnsi="Times New Roman" w:cs="Times New Roman"/>
          <w:color w:val="auto"/>
        </w:rPr>
        <w:t>, August 2014 – September 2015</w:t>
      </w:r>
    </w:p>
    <w:p w:rsidRPr="00A33B8C" w:rsidR="00E87E5B" w:rsidP="00A33B8C" w:rsidRDefault="00E87E5B" w14:paraId="47CCB8E5" w14:textId="4E903B41" w14:noSpellErr="1">
      <w:pPr>
        <w:pStyle w:val="Heading2"/>
        <w:tabs>
          <w:tab w:val="right" w:pos="10800"/>
        </w:tabs>
        <w:spacing w:before="80" w:after="200"/>
        <w:ind w:right="-144"/>
        <w:rPr>
          <w:sz w:val="20"/>
          <w:szCs w:val="20"/>
        </w:rPr>
      </w:pPr>
      <w:r w:rsidRPr="443A6B8C">
        <w:rPr>
          <w:rFonts w:ascii="Times New Roman" w:hAnsi="Times New Roman" w:cs="Times New Roman"/>
          <w:b w:val="0"/>
          <w:bCs w:val="0"/>
          <w:i w:val="1"/>
          <w:iCs w:val="1"/>
          <w:color w:val="auto"/>
          <w:sz w:val="20"/>
          <w:szCs w:val="20"/>
          <w:rPrChange w:author="胡瀚" w:date="2018-03-06T20:50:59.0893288" w:id="1034468286">
            <w:rPr>
              <w:rFonts w:ascii="Times New Roman" w:hAnsi="Times New Roman" w:cs="Times New Roman"/>
              <w:b w:val="0"/>
              <w:i/>
              <w:color w:val="auto"/>
              <w:sz w:val="20"/>
              <w:szCs w:val="20"/>
            </w:rPr>
          </w:rPrChange>
        </w:rPr>
        <w:t>Tutor</w:t>
      </w:r>
    </w:p>
    <w:p w:rsidRPr="00725BF1" w:rsidR="007965BF" w:rsidP="443A6B8C" w:rsidRDefault="007965BF" w14:paraId="3D733A2F" w14:textId="1C8B9ED9" w14:noSpellErr="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  <w:rPrChange w:author="胡瀚" w:date="2018-03-06T20:50:59.0893288" w:id="814283857">
            <w:rPr/>
          </w:rPrChange>
        </w:rPr>
        <w:pPrChange w:author="胡瀚" w:date="2018-03-06T20:50:59.0893288" w:id="1096804300">
          <w:pPr>
            <w:pStyle w:val="ListParagraph"/>
            <w:numPr>
              <w:ilvl w:val="0"/>
              <w:numId w:val="8"/>
            </w:numPr>
          </w:pPr>
        </w:pPrChange>
      </w:pPr>
      <w:r w:rsidRPr="443A6B8C">
        <w:rPr>
          <w:rFonts w:ascii="Times New Roman" w:hAnsi="Times New Roman"/>
          <w:sz w:val="20"/>
          <w:szCs w:val="20"/>
          <w:rPrChange w:author="胡瀚" w:date="2018-03-06T20:50:59.0893288" w:id="2140634491">
            <w:rPr>
              <w:rFonts w:ascii="Times New Roman" w:hAnsi="Times New Roman"/>
              <w:sz w:val="20"/>
            </w:rPr>
          </w:rPrChange>
        </w:rPr>
        <w:t>Instructed a group of students ranging from high school, to 2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2143898277">
            <w:rPr>
              <w:rFonts w:ascii="Times New Roman" w:hAnsi="Times New Roman"/>
              <w:sz w:val="20"/>
            </w:rPr>
          </w:rPrChange>
        </w:rPr>
        <w:t>nd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1066175338">
            <w:rPr>
              <w:rFonts w:ascii="Times New Roman" w:hAnsi="Times New Roman"/>
              <w:sz w:val="20"/>
            </w:rPr>
          </w:rPrChange>
        </w:rPr>
        <w:t xml:space="preserve"> year U of T students </w:t>
      </w:r>
      <w:r w:rsidRPr="443A6B8C" w:rsidR="00854C87">
        <w:rPr>
          <w:rFonts w:ascii="Times New Roman" w:hAnsi="Times New Roman"/>
          <w:sz w:val="20"/>
          <w:szCs w:val="20"/>
          <w:rPrChange w:author="胡瀚" w:date="2018-03-06T20:50:59.0893288" w:id="822980678">
            <w:rPr>
              <w:rFonts w:ascii="Times New Roman" w:hAnsi="Times New Roman"/>
              <w:sz w:val="20"/>
            </w:rPr>
          </w:rPrChange>
        </w:rPr>
        <w:t xml:space="preserve">on 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2117087595">
            <w:rPr>
              <w:rFonts w:ascii="Times New Roman" w:hAnsi="Times New Roman"/>
              <w:sz w:val="20"/>
            </w:rPr>
          </w:rPrChange>
        </w:rPr>
        <w:t>Physics, Chemistry and Calculus.</w:t>
      </w:r>
    </w:p>
    <w:p w:rsidRPr="00725BF1" w:rsidR="007965BF" w:rsidP="443A6B8C" w:rsidRDefault="007965BF" w14:paraId="088BE562" w14:textId="35ACFBE8" w14:noSpellErr="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  <w:sz w:val="20"/>
          <w:szCs w:val="20"/>
          <w:rPrChange w:author="胡瀚" w:date="2018-03-06T20:50:59.0893288" w:id="1662591930">
            <w:rPr/>
          </w:rPrChange>
        </w:rPr>
        <w:pPrChange w:author="胡瀚" w:date="2018-03-06T20:50:59.0893288" w:id="1523531588">
          <w:pPr>
            <w:pStyle w:val="ListParagraph"/>
            <w:numPr>
              <w:ilvl w:val="0"/>
              <w:numId w:val="8"/>
            </w:numPr>
          </w:pPr>
        </w:pPrChange>
      </w:pPr>
      <w:r w:rsidRPr="443A6B8C">
        <w:rPr>
          <w:rFonts w:ascii="Times New Roman" w:hAnsi="Times New Roman"/>
          <w:sz w:val="20"/>
          <w:szCs w:val="20"/>
          <w:rPrChange w:author="胡瀚" w:date="2018-03-06T20:50:59.0893288" w:id="1906447526">
            <w:rPr>
              <w:rFonts w:ascii="Times New Roman" w:hAnsi="Times New Roman"/>
              <w:sz w:val="20"/>
            </w:rPr>
          </w:rPrChange>
        </w:rPr>
        <w:t>Counseled students in defining study goals and formulat</w:t>
      </w:r>
      <w:r w:rsidRPr="443A6B8C" w:rsidR="00942FAA">
        <w:rPr>
          <w:rFonts w:ascii="Times New Roman" w:hAnsi="Times New Roman"/>
          <w:sz w:val="20"/>
          <w:szCs w:val="20"/>
          <w:rPrChange w:author="胡瀚" w:date="2018-03-06T20:50:59.0893288" w:id="177408454">
            <w:rPr>
              <w:rFonts w:ascii="Times New Roman" w:hAnsi="Times New Roman"/>
              <w:sz w:val="20"/>
            </w:rPr>
          </w:rPrChange>
        </w:rPr>
        <w:t>ing</w:t>
      </w:r>
      <w:r w:rsidRPr="443A6B8C">
        <w:rPr>
          <w:rFonts w:ascii="Times New Roman" w:hAnsi="Times New Roman"/>
          <w:sz w:val="20"/>
          <w:szCs w:val="20"/>
          <w:rPrChange w:author="胡瀚" w:date="2018-03-06T20:50:59.0893288" w:id="1564376967">
            <w:rPr>
              <w:rFonts w:ascii="Times New Roman" w:hAnsi="Times New Roman"/>
              <w:sz w:val="20"/>
            </w:rPr>
          </w:rPrChange>
        </w:rPr>
        <w:t xml:space="preserve"> personal study methods.</w:t>
      </w:r>
    </w:p>
    <w:p w:rsidRPr="00725BF1" w:rsidR="007965BF" w:rsidP="007965BF" w:rsidRDefault="007965BF" w14:paraId="79EB9EF0" w14:textId="77777777">
      <w:pPr>
        <w:rPr>
          <w:rFonts w:ascii="Times New Roman" w:hAnsi="Times New Roman"/>
          <w:color w:val="auto"/>
          <w:sz w:val="16"/>
        </w:rPr>
      </w:pPr>
    </w:p>
    <w:p w:rsidRPr="00725BF1" w:rsidR="007965BF" w:rsidP="007965BF" w:rsidRDefault="007965BF" w14:paraId="5F3D622F" w14:textId="77777777" w14:noSpellErr="1">
      <w:pPr>
        <w:pStyle w:val="Heading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/>
        <w:ind w:right="302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725BF1">
        <w:rPr>
          <w:rFonts w:ascii="Times New Roman" w:hAnsi="Times New Roman" w:cs="Times New Roman"/>
          <w:color w:val="auto"/>
          <w:sz w:val="22"/>
          <w:szCs w:val="22"/>
        </w:rPr>
        <w:t>SKILLS &amp; INTEREST</w:t>
      </w:r>
    </w:p>
    <w:p w:rsidRPr="00A33B8C" w:rsidR="007965BF" w:rsidP="00A33B8C" w:rsidRDefault="007965BF" w14:paraId="50EC8ECC" w14:textId="17780CE8" w14:noSpellErr="1">
      <w:pPr>
        <w:spacing w:line="360" w:lineRule="auto"/>
        <w:ind w:left="360" w:right="302"/>
        <w:contextualSpacing/>
        <w:rPr>
          <w:rFonts w:ascii="Times New Roman" w:hAnsi="Times New Roman" w:cs="Times New Roman"/>
          <w:color w:val="auto"/>
          <w:sz w:val="20"/>
          <w:szCs w:val="20"/>
        </w:rPr>
      </w:pPr>
      <w:r w:rsidRPr="443A6B8C">
        <w:rPr>
          <w:rFonts w:ascii="Times New Roman" w:hAnsi="Times New Roman" w:cs="Times New Roman"/>
          <w:b w:val="1"/>
          <w:bCs w:val="1"/>
          <w:color w:val="auto"/>
          <w:sz w:val="20"/>
          <w:szCs w:val="20"/>
          <w:u w:val="single"/>
          <w:rPrChange w:author="胡瀚" w:date="2018-03-06T20:50:59.0893288" w:id="2005411114">
            <w:rPr>
              <w:rFonts w:ascii="Times New Roman" w:hAnsi="Times New Roman" w:cs="Times New Roman"/>
              <w:b/>
              <w:color w:val="auto"/>
              <w:sz w:val="20"/>
              <w:szCs w:val="20"/>
              <w:u w:val="single"/>
            </w:rPr>
          </w:rPrChange>
        </w:rPr>
        <w:t>Software:</w:t>
      </w:r>
      <w:r w:rsidRPr="00A33B8C">
        <w:rPr>
          <w:rFonts w:ascii="Times New Roman" w:hAnsi="Times New Roman" w:cs="Times New Roman"/>
          <w:color w:val="auto"/>
          <w:sz w:val="20"/>
          <w:szCs w:val="20"/>
        </w:rPr>
        <w:t xml:space="preserve"> SolidWorks (</w:t>
      </w:r>
      <w:r w:rsidRPr="00940A60" w:rsidR="00940A60">
        <w:rPr>
          <w:rFonts w:ascii="Times New Roman" w:hAnsi="Times New Roman" w:cs="Times New Roman"/>
          <w:color w:val="auto"/>
          <w:sz w:val="20"/>
          <w:szCs w:val="20"/>
        </w:rPr>
        <w:t>Certified SOLIDWORKS Associate</w:t>
      </w:r>
      <w:r w:rsidR="00940A60">
        <w:rPr>
          <w:rFonts w:ascii="Times New Roman" w:hAnsi="Times New Roman" w:cs="Times New Roman"/>
          <w:color w:val="auto"/>
          <w:sz w:val="20"/>
          <w:szCs w:val="20"/>
        </w:rPr>
        <w:t>)</w:t>
      </w:r>
      <w:r w:rsidRPr="00A33B8C">
        <w:rPr>
          <w:rFonts w:ascii="Times New Roman" w:hAnsi="Times New Roman" w:cs="Times New Roman"/>
          <w:color w:val="auto"/>
          <w:sz w:val="20"/>
          <w:szCs w:val="20"/>
        </w:rPr>
        <w:t xml:space="preserve">, Arduino, MATLAB &amp; Simulink, </w:t>
      </w:r>
      <w:r w:rsidRPr="00A33B8C" w:rsidR="00E46404">
        <w:rPr>
          <w:rFonts w:ascii="Times New Roman" w:hAnsi="Times New Roman" w:cs="Times New Roman"/>
          <w:color w:val="auto"/>
          <w:sz w:val="20"/>
          <w:szCs w:val="20"/>
        </w:rPr>
        <w:t>ANSYS Explicit Dynamics</w:t>
      </w:r>
      <w:r w:rsidR="00E46404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Pr="00A33B8C">
        <w:rPr>
          <w:rFonts w:ascii="Times New Roman" w:hAnsi="Times New Roman" w:cs="Times New Roman"/>
          <w:color w:val="auto"/>
          <w:sz w:val="20"/>
          <w:szCs w:val="20"/>
        </w:rPr>
        <w:t>Robot Operating System (ROS), Machining, Microsoft Excel, C, C++, ANSYS Explicit Dynamics.</w:t>
      </w:r>
    </w:p>
    <w:p w:rsidRPr="00A33B8C" w:rsidR="007965BF" w:rsidP="00A33B8C" w:rsidRDefault="007965BF" w14:paraId="1E2F0D44" w14:textId="0AC56EB0" w14:noSpellErr="1">
      <w:pPr>
        <w:spacing w:line="360" w:lineRule="auto"/>
        <w:ind w:left="360" w:right="302"/>
        <w:rPr>
          <w:rFonts w:ascii="Times New Roman" w:hAnsi="Times New Roman" w:cs="Times New Roman"/>
          <w:color w:val="auto"/>
          <w:sz w:val="20"/>
          <w:szCs w:val="20"/>
        </w:rPr>
      </w:pPr>
      <w:r w:rsidRPr="443A6B8C">
        <w:rPr>
          <w:rFonts w:ascii="Times New Roman" w:hAnsi="Times New Roman" w:cs="Times New Roman"/>
          <w:b w:val="1"/>
          <w:bCs w:val="1"/>
          <w:color w:val="auto"/>
          <w:sz w:val="20"/>
          <w:szCs w:val="20"/>
          <w:u w:val="single"/>
          <w:rPrChange w:author="胡瀚" w:date="2018-03-06T20:50:59.0893288" w:id="131086596">
            <w:rPr>
              <w:rFonts w:ascii="Times New Roman" w:hAnsi="Times New Roman" w:cs="Times New Roman"/>
              <w:b/>
              <w:color w:val="auto"/>
              <w:sz w:val="20"/>
              <w:szCs w:val="20"/>
              <w:u w:val="single"/>
            </w:rPr>
          </w:rPrChange>
        </w:rPr>
        <w:t>Soft Skills:</w:t>
      </w:r>
      <w:r w:rsidRPr="00A33B8C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942FAA">
        <w:rPr>
          <w:rFonts w:ascii="Times New Roman" w:hAnsi="Times New Roman" w:cs="Times New Roman"/>
          <w:color w:val="auto"/>
          <w:sz w:val="20"/>
          <w:szCs w:val="20"/>
        </w:rPr>
        <w:t>Leadership, Coaching</w:t>
      </w:r>
      <w:r w:rsidRPr="00A33B8C">
        <w:rPr>
          <w:rFonts w:ascii="Times New Roman" w:hAnsi="Times New Roman" w:cs="Times New Roman"/>
          <w:color w:val="auto"/>
          <w:sz w:val="20"/>
          <w:szCs w:val="20"/>
        </w:rPr>
        <w:t xml:space="preserve">, Project management, </w:t>
      </w:r>
      <w:r w:rsidR="00942FAA">
        <w:rPr>
          <w:rFonts w:ascii="Times New Roman" w:hAnsi="Times New Roman" w:cs="Times New Roman"/>
          <w:color w:val="auto"/>
          <w:sz w:val="20"/>
          <w:szCs w:val="20"/>
        </w:rPr>
        <w:t>Outcome Oriented</w:t>
      </w:r>
      <w:r w:rsidRPr="00A33B8C">
        <w:rPr>
          <w:rFonts w:ascii="Times New Roman" w:hAnsi="Times New Roman" w:cs="Times New Roman"/>
          <w:color w:val="auto"/>
          <w:sz w:val="20"/>
          <w:szCs w:val="20"/>
        </w:rPr>
        <w:t>, Strong work ethic, Multitasking</w:t>
      </w:r>
    </w:p>
    <w:p w:rsidRPr="00A33B8C" w:rsidR="007965BF" w:rsidP="00A33B8C" w:rsidRDefault="007965BF" w14:paraId="0E1CA56D" w14:textId="53340A89" w14:noSpellErr="1">
      <w:pPr>
        <w:spacing w:line="360" w:lineRule="auto"/>
        <w:ind w:left="360" w:right="302"/>
        <w:rPr>
          <w:rFonts w:ascii="Times New Roman" w:hAnsi="Times New Roman" w:cs="Times New Roman"/>
          <w:color w:val="auto"/>
          <w:sz w:val="20"/>
          <w:szCs w:val="20"/>
        </w:rPr>
      </w:pPr>
      <w:r w:rsidRPr="443A6B8C">
        <w:rPr>
          <w:rFonts w:ascii="Times New Roman" w:hAnsi="Times New Roman" w:cs="Times New Roman"/>
          <w:b w:val="1"/>
          <w:bCs w:val="1"/>
          <w:color w:val="auto"/>
          <w:sz w:val="20"/>
          <w:szCs w:val="20"/>
          <w:u w:val="single"/>
          <w:rPrChange w:author="胡瀚" w:date="2018-03-06T20:50:59.0893288" w:id="577238031">
            <w:rPr>
              <w:rFonts w:ascii="Times New Roman" w:hAnsi="Times New Roman" w:cs="Times New Roman"/>
              <w:b/>
              <w:color w:val="auto"/>
              <w:sz w:val="20"/>
              <w:szCs w:val="20"/>
              <w:u w:val="single"/>
            </w:rPr>
          </w:rPrChange>
        </w:rPr>
        <w:t>Language:</w:t>
      </w:r>
      <w:r w:rsidRPr="00A33B8C">
        <w:rPr>
          <w:rFonts w:ascii="Times New Roman" w:hAnsi="Times New Roman" w:cs="Times New Roman"/>
          <w:color w:val="auto"/>
          <w:sz w:val="20"/>
          <w:szCs w:val="20"/>
        </w:rPr>
        <w:t xml:space="preserve"> Fluent in English and Mandarin</w:t>
      </w:r>
    </w:p>
    <w:p w:rsidRPr="00A33B8C" w:rsidR="0030085F" w:rsidP="00A33B8C" w:rsidRDefault="007965BF" w14:paraId="0D3C3F6E" w14:textId="5107CAF2" w14:noSpellErr="1">
      <w:pPr>
        <w:spacing w:line="360" w:lineRule="auto"/>
        <w:ind w:left="360" w:right="302"/>
        <w:rPr>
          <w:rFonts w:ascii="Times New Roman" w:hAnsi="Times New Roman" w:cs="Times New Roman"/>
          <w:color w:val="auto"/>
          <w:sz w:val="20"/>
          <w:szCs w:val="20"/>
        </w:rPr>
      </w:pPr>
      <w:r w:rsidRPr="443A6B8C">
        <w:rPr>
          <w:rFonts w:ascii="Times New Roman" w:hAnsi="Times New Roman" w:cs="Times New Roman"/>
          <w:b w:val="1"/>
          <w:bCs w:val="1"/>
          <w:color w:val="auto"/>
          <w:sz w:val="20"/>
          <w:szCs w:val="20"/>
          <w:u w:val="single"/>
          <w:rPrChange w:author="胡瀚" w:date="2018-03-06T20:50:59.0893288" w:id="599561169">
            <w:rPr>
              <w:rFonts w:ascii="Times New Roman" w:hAnsi="Times New Roman" w:cs="Times New Roman"/>
              <w:b/>
              <w:color w:val="auto"/>
              <w:sz w:val="20"/>
              <w:szCs w:val="20"/>
              <w:u w:val="single"/>
            </w:rPr>
          </w:rPrChange>
        </w:rPr>
        <w:t>Interest:</w:t>
      </w:r>
      <w:r w:rsidRPr="00A33B8C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A33B8C" w:rsidR="0043601D">
        <w:rPr>
          <w:rFonts w:ascii="Times New Roman" w:hAnsi="Times New Roman" w:cs="Times New Roman"/>
          <w:color w:val="auto"/>
          <w:sz w:val="20"/>
          <w:szCs w:val="20"/>
        </w:rPr>
        <w:t>Travelling</w:t>
      </w:r>
      <w:r w:rsidR="0043601D">
        <w:rPr>
          <w:rFonts w:ascii="Times New Roman" w:hAnsi="Times New Roman" w:cs="Times New Roman"/>
          <w:color w:val="auto"/>
          <w:sz w:val="20"/>
          <w:szCs w:val="20"/>
        </w:rPr>
        <w:t xml:space="preserve"> (Currently planning a trip to Japan)</w:t>
      </w:r>
      <w:r w:rsidRPr="00A33B8C" w:rsidR="0043601D">
        <w:rPr>
          <w:rFonts w:ascii="Times New Roman" w:hAnsi="Times New Roman" w:cs="Times New Roman"/>
          <w:color w:val="auto"/>
          <w:sz w:val="20"/>
          <w:szCs w:val="20"/>
        </w:rPr>
        <w:t xml:space="preserve">, Board Games, </w:t>
      </w:r>
      <w:r w:rsidRPr="00A33B8C">
        <w:rPr>
          <w:rFonts w:ascii="Times New Roman" w:hAnsi="Times New Roman" w:cs="Times New Roman"/>
          <w:color w:val="auto"/>
          <w:sz w:val="20"/>
          <w:szCs w:val="20"/>
        </w:rPr>
        <w:t xml:space="preserve">Skiing, Skating, </w:t>
      </w:r>
      <w:r w:rsidRPr="00A33B8C" w:rsidR="00E57628">
        <w:rPr>
          <w:rFonts w:ascii="Times New Roman" w:hAnsi="Times New Roman" w:cs="Times New Roman"/>
          <w:color w:val="auto"/>
          <w:sz w:val="20"/>
          <w:szCs w:val="20"/>
        </w:rPr>
        <w:t>Cooking</w:t>
      </w:r>
      <w:r w:rsidR="00AD64F7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CA617A">
        <w:rPr>
          <w:rFonts w:ascii="Times New Roman" w:hAnsi="Times New Roman" w:cs="Times New Roman"/>
          <w:color w:val="auto"/>
          <w:sz w:val="20"/>
          <w:szCs w:val="20"/>
        </w:rPr>
        <w:t>Food</w:t>
      </w:r>
    </w:p>
    <w:sectPr w:rsidRPr="00A33B8C" w:rsidR="0030085F" w:rsidSect="009B4CED">
      <w:sectPrChange w:author="胡瀚" w:date="2018-03-06T20:50:59.0893288" w:id="1640630570">
        <w:sectPr w:rsidRPr="00A33B8C" w:rsidR="0030085F" w:rsidSect="009B4CED">
          <w:pgSz w:w="12240" w:h="15840"/>
          <w:pgMar w:top="720" w:right="720" w:bottom="720" w:left="720" w:header="0" w:footer="720" w:gutter="0"/>
          <w:pgNumType w:start="1"/>
          <w:cols w:space="720"/>
          <w:docGrid w:linePitch="245"/>
        </w:sectPr>
      </w:sectPrChange>
      <w:pgSz w:w="12240" w:h="15840" w:orient="portrait"/>
      <w:pgMar w:top="720" w:right="720" w:bottom="720" w:left="720" w:header="0" w:footer="720" w:gutter="0"/>
      <w:pgNumType w:start="1"/>
      <w:cols w:space="720"/>
      <w:docGrid w:linePitch="245"/>
      <w:headerReference w:type="default" r:id="Rec0cbc224ff249e5"/>
      <w:footerReference w:type="default" r:id="R079aa982439f4bf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D80" w:rsidP="00432D76" w:rsidRDefault="00577D80" w14:paraId="469AE8C2" w14:textId="77777777">
      <w:pPr>
        <w:spacing w:before="0" w:line="240" w:lineRule="auto"/>
      </w:pPr>
      <w:r>
        <w:separator/>
      </w:r>
    </w:p>
  </w:endnote>
  <w:endnote w:type="continuationSeparator" w:id="0">
    <w:p w:rsidR="00577D80" w:rsidP="00432D76" w:rsidRDefault="00577D80" w14:paraId="193AE278" w14:textId="77777777">
      <w:pPr>
        <w:spacing w:before="0" w:line="240" w:lineRule="auto"/>
      </w:pPr>
      <w:r>
        <w:continuationSeparator/>
      </w:r>
    </w:p>
  </w:endnote>
  <w:endnote w:type="continuationNotice" w:id="1">
    <w:p w:rsidR="0086034C" w:rsidRDefault="0086034C" w14:paraId="20F2E1F4" w14:textId="7777777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443A6B8C" w:rsidTr="2E84003B" w14:paraId="07C05A45">
      <w:trPr>
        <w:ins w:author="胡瀚" w:date="2018-03-06T20:50:59.0893288" w:id="399489286"/>
      </w:trPr>
      <w:tc>
        <w:tcPr>
          <w:tcW w:w="3600" w:type="dxa"/>
          <w:tcMar/>
        </w:tcPr>
        <w:p w:rsidR="443A6B8C" w:rsidP="443A6B8C" w:rsidRDefault="443A6B8C" w14:paraId="376BDB26" w14:textId="287373F2">
          <w:pPr>
            <w:pStyle w:val="Header"/>
            <w:bidi w:val="0"/>
            <w:ind w:left="-115"/>
            <w:jc w:val="left"/>
            <w:rPr>
              <w:ins w:author="胡瀚" w:date="2018-03-06T20:50:59.0893288" w:id="749741092"/>
            </w:rPr>
            <w:pPrChange w:author="胡瀚" w:date="2018-03-06T20:50:59.0893288" w:id="119827999">
              <w:pPr/>
            </w:pPrChange>
          </w:pPr>
        </w:p>
      </w:tc>
      <w:tc>
        <w:tcPr>
          <w:tcW w:w="3600" w:type="dxa"/>
          <w:tcMar/>
        </w:tcPr>
        <w:p w:rsidR="443A6B8C" w:rsidP="443A6B8C" w:rsidRDefault="443A6B8C" w14:paraId="309DE648" w14:textId="245C54EA">
          <w:pPr>
            <w:pStyle w:val="Header"/>
            <w:bidi w:val="0"/>
            <w:jc w:val="center"/>
            <w:rPr>
              <w:ins w:author="胡瀚" w:date="2018-03-06T20:50:59.0893288" w:id="1103136829"/>
            </w:rPr>
            <w:pPrChange w:author="胡瀚" w:date="2018-03-06T20:50:59.0893288" w:id="2086063797">
              <w:pPr/>
            </w:pPrChange>
          </w:pPr>
        </w:p>
      </w:tc>
      <w:tc>
        <w:tcPr>
          <w:tcW w:w="3600" w:type="dxa"/>
          <w:tcMar/>
        </w:tcPr>
        <w:p w:rsidR="443A6B8C" w:rsidP="443A6B8C" w:rsidRDefault="443A6B8C" w14:paraId="207D9E11" w14:textId="1F796F8C">
          <w:pPr>
            <w:pStyle w:val="Header"/>
            <w:bidi w:val="0"/>
            <w:ind w:right="-115"/>
            <w:jc w:val="right"/>
            <w:rPr>
              <w:ins w:author="胡瀚" w:date="2018-03-06T20:50:59.0893288" w:id="1358560735"/>
            </w:rPr>
            <w:pPrChange w:author="胡瀚" w:date="2018-03-06T20:50:59.0893288" w:id="200693631">
              <w:pPr/>
            </w:pPrChange>
          </w:pPr>
        </w:p>
      </w:tc>
    </w:tr>
  </w:tbl>
  <w:p w:rsidR="443A6B8C" w:rsidP="443A6B8C" w:rsidRDefault="443A6B8C" w14:paraId="0B203767" w14:textId="67496980">
    <w:pPr>
      <w:pStyle w:val="Footer"/>
      <w:bidi w:val="0"/>
      <w:pPrChange w:author="胡瀚" w:date="2018-03-06T20:50:59.0893288" w:id="1923638533">
        <w:pPr/>
      </w:pPrChange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D80" w:rsidP="00432D76" w:rsidRDefault="00577D80" w14:paraId="78FBA005" w14:textId="77777777">
      <w:pPr>
        <w:spacing w:before="0" w:line="240" w:lineRule="auto"/>
      </w:pPr>
      <w:r>
        <w:separator/>
      </w:r>
    </w:p>
  </w:footnote>
  <w:footnote w:type="continuationSeparator" w:id="0">
    <w:p w:rsidR="00577D80" w:rsidP="00432D76" w:rsidRDefault="00577D80" w14:paraId="1DBE203C" w14:textId="77777777">
      <w:pPr>
        <w:spacing w:before="0" w:line="240" w:lineRule="auto"/>
      </w:pPr>
      <w:r>
        <w:continuationSeparator/>
      </w:r>
    </w:p>
  </w:footnote>
  <w:footnote w:type="continuationNotice" w:id="1">
    <w:p w:rsidR="0086034C" w:rsidRDefault="0086034C" w14:paraId="5614B0E4" w14:textId="77777777">
      <w:pPr>
        <w:spacing w:before="0"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443A6B8C" w:rsidTr="2E84003B" w14:paraId="0BE23AF2">
      <w:trPr>
        <w:ins w:author="胡瀚" w:date="2018-03-06T20:50:59.0893288" w:id="889957867"/>
      </w:trPr>
      <w:tc>
        <w:tcPr>
          <w:tcW w:w="3600" w:type="dxa"/>
          <w:tcMar/>
        </w:tcPr>
        <w:p w:rsidR="443A6B8C" w:rsidP="443A6B8C" w:rsidRDefault="443A6B8C" w14:paraId="51100194" w14:textId="4F06F734">
          <w:pPr>
            <w:pStyle w:val="Header"/>
            <w:bidi w:val="0"/>
            <w:ind w:left="-115"/>
            <w:jc w:val="left"/>
            <w:rPr>
              <w:ins w:author="胡瀚" w:date="2018-03-06T20:50:59.0893288" w:id="1687992761"/>
            </w:rPr>
            <w:pPrChange w:author="胡瀚" w:date="2018-03-06T20:50:59.0893288" w:id="292045459">
              <w:pPr/>
            </w:pPrChange>
          </w:pPr>
        </w:p>
      </w:tc>
      <w:tc>
        <w:tcPr>
          <w:tcW w:w="3600" w:type="dxa"/>
          <w:tcMar/>
        </w:tcPr>
        <w:p w:rsidR="443A6B8C" w:rsidP="443A6B8C" w:rsidRDefault="443A6B8C" w14:paraId="6AC93C0E" w14:textId="55231AA8">
          <w:pPr>
            <w:pStyle w:val="Header"/>
            <w:bidi w:val="0"/>
            <w:jc w:val="center"/>
            <w:rPr>
              <w:ins w:author="胡瀚" w:date="2018-03-06T20:50:59.0893288" w:id="496801950"/>
            </w:rPr>
            <w:pPrChange w:author="胡瀚" w:date="2018-03-06T20:50:59.0893288" w:id="646266263">
              <w:pPr/>
            </w:pPrChange>
          </w:pPr>
        </w:p>
      </w:tc>
      <w:tc>
        <w:tcPr>
          <w:tcW w:w="3600" w:type="dxa"/>
          <w:tcMar/>
        </w:tcPr>
        <w:p w:rsidR="443A6B8C" w:rsidP="443A6B8C" w:rsidRDefault="443A6B8C" w14:paraId="5A103C87" w14:textId="79F2E685">
          <w:pPr>
            <w:pStyle w:val="Header"/>
            <w:bidi w:val="0"/>
            <w:ind w:right="-115"/>
            <w:jc w:val="right"/>
            <w:rPr>
              <w:ins w:author="胡瀚" w:date="2018-03-06T20:50:59.0893288" w:id="256270530"/>
            </w:rPr>
            <w:pPrChange w:author="胡瀚" w:date="2018-03-06T20:50:59.0893288" w:id="299405218">
              <w:pPr/>
            </w:pPrChange>
          </w:pPr>
        </w:p>
      </w:tc>
    </w:tr>
  </w:tbl>
  <w:p w:rsidR="443A6B8C" w:rsidP="443A6B8C" w:rsidRDefault="443A6B8C" w14:paraId="32925124" w14:textId="35CA666A">
    <w:pPr>
      <w:pStyle w:val="Header"/>
      <w:bidi w:val="0"/>
      <w:pPrChange w:author="胡瀚" w:date="2018-03-06T20:50:59.0893288" w:id="1651646405">
        <w:pPr/>
      </w:pPrChange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6B7AEB"/>
    <w:multiLevelType w:val="hybridMultilevel"/>
    <w:tmpl w:val="51F4D62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4410D0"/>
    <w:multiLevelType w:val="hybridMultilevel"/>
    <w:tmpl w:val="F8C8E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7E473A"/>
    <w:multiLevelType w:val="multilevel"/>
    <w:tmpl w:val="738E99F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305AF"/>
    <w:multiLevelType w:val="hybridMultilevel"/>
    <w:tmpl w:val="977874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2FF744"/>
    <w:multiLevelType w:val="hybridMultilevel"/>
    <w:tmpl w:val="50A041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BE10796"/>
    <w:multiLevelType w:val="hybridMultilevel"/>
    <w:tmpl w:val="8000DD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B533CC3"/>
    <w:multiLevelType w:val="multilevel"/>
    <w:tmpl w:val="A2FE9D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A23D96"/>
    <w:multiLevelType w:val="hybridMultilevel"/>
    <w:tmpl w:val="8A7423B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lang="en-US" w:vendorID="64" w:dllVersion="6" w:nlCheck="1" w:checkStyle="0" w:appName="MSWord"/>
  <w:activeWritingStyle w:lang="en-US" w:vendorID="64" w:dllVersion="0" w:nlCheck="1" w:checkStyle="0" w:appName="MSWord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85F"/>
    <w:rsid w:val="00001813"/>
    <w:rsid w:val="00001C5E"/>
    <w:rsid w:val="000026B5"/>
    <w:rsid w:val="00010B30"/>
    <w:rsid w:val="000160E9"/>
    <w:rsid w:val="00016D52"/>
    <w:rsid w:val="00017511"/>
    <w:rsid w:val="0002263A"/>
    <w:rsid w:val="00030CF3"/>
    <w:rsid w:val="00031D10"/>
    <w:rsid w:val="0003312F"/>
    <w:rsid w:val="00033141"/>
    <w:rsid w:val="00040592"/>
    <w:rsid w:val="00043A74"/>
    <w:rsid w:val="00054C04"/>
    <w:rsid w:val="00060A71"/>
    <w:rsid w:val="00062889"/>
    <w:rsid w:val="000634BB"/>
    <w:rsid w:val="00064176"/>
    <w:rsid w:val="00070433"/>
    <w:rsid w:val="00072E1D"/>
    <w:rsid w:val="000738A0"/>
    <w:rsid w:val="00076D46"/>
    <w:rsid w:val="000907B6"/>
    <w:rsid w:val="00093DEF"/>
    <w:rsid w:val="000960C3"/>
    <w:rsid w:val="000970DC"/>
    <w:rsid w:val="000A17FE"/>
    <w:rsid w:val="000A372C"/>
    <w:rsid w:val="000A3775"/>
    <w:rsid w:val="000A6CE1"/>
    <w:rsid w:val="000B06DA"/>
    <w:rsid w:val="000B5B86"/>
    <w:rsid w:val="000B67DF"/>
    <w:rsid w:val="000B6C9D"/>
    <w:rsid w:val="000C128A"/>
    <w:rsid w:val="000C1A26"/>
    <w:rsid w:val="000C3291"/>
    <w:rsid w:val="000C4EEE"/>
    <w:rsid w:val="000C69F4"/>
    <w:rsid w:val="000C73F5"/>
    <w:rsid w:val="000D298E"/>
    <w:rsid w:val="000E194F"/>
    <w:rsid w:val="000E201E"/>
    <w:rsid w:val="000E4712"/>
    <w:rsid w:val="000E5A6D"/>
    <w:rsid w:val="000F5A4F"/>
    <w:rsid w:val="00101207"/>
    <w:rsid w:val="00101A86"/>
    <w:rsid w:val="001102EB"/>
    <w:rsid w:val="00111C7C"/>
    <w:rsid w:val="00112958"/>
    <w:rsid w:val="00117597"/>
    <w:rsid w:val="001212FC"/>
    <w:rsid w:val="001324B6"/>
    <w:rsid w:val="00133CBD"/>
    <w:rsid w:val="00140192"/>
    <w:rsid w:val="00143EC9"/>
    <w:rsid w:val="0015237C"/>
    <w:rsid w:val="00157A6E"/>
    <w:rsid w:val="00161199"/>
    <w:rsid w:val="00161C6F"/>
    <w:rsid w:val="0017563A"/>
    <w:rsid w:val="00182F3E"/>
    <w:rsid w:val="00184901"/>
    <w:rsid w:val="0018742D"/>
    <w:rsid w:val="00190538"/>
    <w:rsid w:val="0019189F"/>
    <w:rsid w:val="001930B3"/>
    <w:rsid w:val="00193B2E"/>
    <w:rsid w:val="001951C9"/>
    <w:rsid w:val="001A371E"/>
    <w:rsid w:val="001A3EFD"/>
    <w:rsid w:val="001B7E07"/>
    <w:rsid w:val="001B7E72"/>
    <w:rsid w:val="001C14EC"/>
    <w:rsid w:val="001C2F5D"/>
    <w:rsid w:val="001C66CA"/>
    <w:rsid w:val="001C6E47"/>
    <w:rsid w:val="001D0283"/>
    <w:rsid w:val="001D2EAE"/>
    <w:rsid w:val="001D7329"/>
    <w:rsid w:val="001E39E0"/>
    <w:rsid w:val="001E4DF3"/>
    <w:rsid w:val="001F0244"/>
    <w:rsid w:val="001F4BC1"/>
    <w:rsid w:val="00200B23"/>
    <w:rsid w:val="002014E0"/>
    <w:rsid w:val="00201C03"/>
    <w:rsid w:val="00203F4F"/>
    <w:rsid w:val="00207EB6"/>
    <w:rsid w:val="0022011E"/>
    <w:rsid w:val="0023040A"/>
    <w:rsid w:val="00230757"/>
    <w:rsid w:val="002320B0"/>
    <w:rsid w:val="00233373"/>
    <w:rsid w:val="00233650"/>
    <w:rsid w:val="00240805"/>
    <w:rsid w:val="00241505"/>
    <w:rsid w:val="0024419D"/>
    <w:rsid w:val="00250DF1"/>
    <w:rsid w:val="00252834"/>
    <w:rsid w:val="00255082"/>
    <w:rsid w:val="00256129"/>
    <w:rsid w:val="00256ED5"/>
    <w:rsid w:val="00260996"/>
    <w:rsid w:val="002665D0"/>
    <w:rsid w:val="00271B9E"/>
    <w:rsid w:val="00277456"/>
    <w:rsid w:val="002850B5"/>
    <w:rsid w:val="00285297"/>
    <w:rsid w:val="00285658"/>
    <w:rsid w:val="0029387F"/>
    <w:rsid w:val="002971AB"/>
    <w:rsid w:val="002A6EBE"/>
    <w:rsid w:val="002B7356"/>
    <w:rsid w:val="002C0BF3"/>
    <w:rsid w:val="002C44A1"/>
    <w:rsid w:val="002D22BD"/>
    <w:rsid w:val="002E1A73"/>
    <w:rsid w:val="002E2407"/>
    <w:rsid w:val="002E5FF6"/>
    <w:rsid w:val="002E76EF"/>
    <w:rsid w:val="002F128D"/>
    <w:rsid w:val="002F1522"/>
    <w:rsid w:val="002F3851"/>
    <w:rsid w:val="002F6A55"/>
    <w:rsid w:val="002F7602"/>
    <w:rsid w:val="0030026B"/>
    <w:rsid w:val="0030085F"/>
    <w:rsid w:val="00301687"/>
    <w:rsid w:val="0030212A"/>
    <w:rsid w:val="00303B17"/>
    <w:rsid w:val="003064D2"/>
    <w:rsid w:val="00306842"/>
    <w:rsid w:val="0031249C"/>
    <w:rsid w:val="0031761C"/>
    <w:rsid w:val="00317CE0"/>
    <w:rsid w:val="00322B83"/>
    <w:rsid w:val="00324949"/>
    <w:rsid w:val="0034116F"/>
    <w:rsid w:val="00343054"/>
    <w:rsid w:val="00345BF3"/>
    <w:rsid w:val="00350633"/>
    <w:rsid w:val="0035141F"/>
    <w:rsid w:val="00354742"/>
    <w:rsid w:val="00361EC4"/>
    <w:rsid w:val="00363028"/>
    <w:rsid w:val="0036755B"/>
    <w:rsid w:val="00380507"/>
    <w:rsid w:val="00381E49"/>
    <w:rsid w:val="00383C7D"/>
    <w:rsid w:val="0039146D"/>
    <w:rsid w:val="00395DF9"/>
    <w:rsid w:val="003A25C1"/>
    <w:rsid w:val="003A4087"/>
    <w:rsid w:val="003A69AD"/>
    <w:rsid w:val="003A743C"/>
    <w:rsid w:val="003B7705"/>
    <w:rsid w:val="003C06BD"/>
    <w:rsid w:val="003C290E"/>
    <w:rsid w:val="003D254B"/>
    <w:rsid w:val="003D2593"/>
    <w:rsid w:val="003D3B68"/>
    <w:rsid w:val="003D530D"/>
    <w:rsid w:val="003D7936"/>
    <w:rsid w:val="003E0411"/>
    <w:rsid w:val="003E1CA8"/>
    <w:rsid w:val="003E2C4F"/>
    <w:rsid w:val="003E34CB"/>
    <w:rsid w:val="003F0F12"/>
    <w:rsid w:val="003F1B47"/>
    <w:rsid w:val="0040183A"/>
    <w:rsid w:val="00401C17"/>
    <w:rsid w:val="004038AE"/>
    <w:rsid w:val="00417066"/>
    <w:rsid w:val="00420181"/>
    <w:rsid w:val="0042172D"/>
    <w:rsid w:val="00425D9A"/>
    <w:rsid w:val="00432D76"/>
    <w:rsid w:val="004358BA"/>
    <w:rsid w:val="0043601D"/>
    <w:rsid w:val="00444AAC"/>
    <w:rsid w:val="00447DED"/>
    <w:rsid w:val="004516CE"/>
    <w:rsid w:val="00461BFA"/>
    <w:rsid w:val="00466D98"/>
    <w:rsid w:val="00477633"/>
    <w:rsid w:val="00483BF3"/>
    <w:rsid w:val="00490280"/>
    <w:rsid w:val="00492C16"/>
    <w:rsid w:val="00493BDA"/>
    <w:rsid w:val="004A15D5"/>
    <w:rsid w:val="004A5E04"/>
    <w:rsid w:val="004B0944"/>
    <w:rsid w:val="004B5D4F"/>
    <w:rsid w:val="004B7314"/>
    <w:rsid w:val="004C2867"/>
    <w:rsid w:val="004C547D"/>
    <w:rsid w:val="004C54D2"/>
    <w:rsid w:val="004C57BB"/>
    <w:rsid w:val="004D1E33"/>
    <w:rsid w:val="004D37D5"/>
    <w:rsid w:val="004E0D33"/>
    <w:rsid w:val="004E3896"/>
    <w:rsid w:val="004E4EFD"/>
    <w:rsid w:val="004F5517"/>
    <w:rsid w:val="004F7D90"/>
    <w:rsid w:val="00501F2F"/>
    <w:rsid w:val="00517DA2"/>
    <w:rsid w:val="00526261"/>
    <w:rsid w:val="00527232"/>
    <w:rsid w:val="00527681"/>
    <w:rsid w:val="00527A80"/>
    <w:rsid w:val="00542A37"/>
    <w:rsid w:val="005463C8"/>
    <w:rsid w:val="0055206F"/>
    <w:rsid w:val="00555554"/>
    <w:rsid w:val="00556EC2"/>
    <w:rsid w:val="00561DCE"/>
    <w:rsid w:val="0056282B"/>
    <w:rsid w:val="005679CA"/>
    <w:rsid w:val="00577D80"/>
    <w:rsid w:val="00580FD5"/>
    <w:rsid w:val="005826A8"/>
    <w:rsid w:val="005918B4"/>
    <w:rsid w:val="00592DBC"/>
    <w:rsid w:val="005A0BF8"/>
    <w:rsid w:val="005A2757"/>
    <w:rsid w:val="005A3292"/>
    <w:rsid w:val="005A477D"/>
    <w:rsid w:val="005B02FE"/>
    <w:rsid w:val="005B1C1A"/>
    <w:rsid w:val="005B4F7A"/>
    <w:rsid w:val="005C26A5"/>
    <w:rsid w:val="005C7292"/>
    <w:rsid w:val="005C759A"/>
    <w:rsid w:val="005D53B8"/>
    <w:rsid w:val="005E01DB"/>
    <w:rsid w:val="005E1399"/>
    <w:rsid w:val="005F0FCC"/>
    <w:rsid w:val="005F7174"/>
    <w:rsid w:val="0060018C"/>
    <w:rsid w:val="00600B0C"/>
    <w:rsid w:val="006011A6"/>
    <w:rsid w:val="00611CE6"/>
    <w:rsid w:val="00614B78"/>
    <w:rsid w:val="00617E80"/>
    <w:rsid w:val="00623AE6"/>
    <w:rsid w:val="00623B20"/>
    <w:rsid w:val="006350C9"/>
    <w:rsid w:val="00635DCF"/>
    <w:rsid w:val="00637F97"/>
    <w:rsid w:val="00646444"/>
    <w:rsid w:val="00646507"/>
    <w:rsid w:val="0065286C"/>
    <w:rsid w:val="006533A3"/>
    <w:rsid w:val="0066091C"/>
    <w:rsid w:val="00661814"/>
    <w:rsid w:val="00661ADE"/>
    <w:rsid w:val="00665FB1"/>
    <w:rsid w:val="0067228C"/>
    <w:rsid w:val="00676609"/>
    <w:rsid w:val="00677224"/>
    <w:rsid w:val="00681822"/>
    <w:rsid w:val="00682F54"/>
    <w:rsid w:val="00683345"/>
    <w:rsid w:val="00685C70"/>
    <w:rsid w:val="00690C16"/>
    <w:rsid w:val="0069222C"/>
    <w:rsid w:val="0069410E"/>
    <w:rsid w:val="00697242"/>
    <w:rsid w:val="006A4B33"/>
    <w:rsid w:val="006A5D53"/>
    <w:rsid w:val="006B297B"/>
    <w:rsid w:val="006B2D62"/>
    <w:rsid w:val="006B52A6"/>
    <w:rsid w:val="006B67DD"/>
    <w:rsid w:val="006B69C1"/>
    <w:rsid w:val="006C4EF9"/>
    <w:rsid w:val="006D4BF9"/>
    <w:rsid w:val="006E05FD"/>
    <w:rsid w:val="006F14E6"/>
    <w:rsid w:val="006F29CB"/>
    <w:rsid w:val="006F35B9"/>
    <w:rsid w:val="006F363B"/>
    <w:rsid w:val="00703ED1"/>
    <w:rsid w:val="0071116A"/>
    <w:rsid w:val="00715C14"/>
    <w:rsid w:val="0072004F"/>
    <w:rsid w:val="00726517"/>
    <w:rsid w:val="00727444"/>
    <w:rsid w:val="00732EF1"/>
    <w:rsid w:val="0073319A"/>
    <w:rsid w:val="00737785"/>
    <w:rsid w:val="00750BFD"/>
    <w:rsid w:val="00754783"/>
    <w:rsid w:val="00771944"/>
    <w:rsid w:val="007734F1"/>
    <w:rsid w:val="0077439E"/>
    <w:rsid w:val="00777BA7"/>
    <w:rsid w:val="00783C00"/>
    <w:rsid w:val="007868F6"/>
    <w:rsid w:val="007878B6"/>
    <w:rsid w:val="00792988"/>
    <w:rsid w:val="007965BF"/>
    <w:rsid w:val="0079757A"/>
    <w:rsid w:val="007A187B"/>
    <w:rsid w:val="007A6F63"/>
    <w:rsid w:val="007B43D3"/>
    <w:rsid w:val="007B7AE7"/>
    <w:rsid w:val="007C1553"/>
    <w:rsid w:val="007C620E"/>
    <w:rsid w:val="007C6A95"/>
    <w:rsid w:val="007D12E0"/>
    <w:rsid w:val="007D6503"/>
    <w:rsid w:val="007E1F07"/>
    <w:rsid w:val="007E7AC8"/>
    <w:rsid w:val="007F4491"/>
    <w:rsid w:val="007F525E"/>
    <w:rsid w:val="00800F9D"/>
    <w:rsid w:val="008034CD"/>
    <w:rsid w:val="008039AF"/>
    <w:rsid w:val="0080726F"/>
    <w:rsid w:val="00807373"/>
    <w:rsid w:val="00814130"/>
    <w:rsid w:val="008164B6"/>
    <w:rsid w:val="008256B9"/>
    <w:rsid w:val="00826F0B"/>
    <w:rsid w:val="008316B7"/>
    <w:rsid w:val="00837D74"/>
    <w:rsid w:val="00841268"/>
    <w:rsid w:val="00842DFA"/>
    <w:rsid w:val="00847CCD"/>
    <w:rsid w:val="00854C87"/>
    <w:rsid w:val="0086034C"/>
    <w:rsid w:val="00863985"/>
    <w:rsid w:val="00866926"/>
    <w:rsid w:val="008953D0"/>
    <w:rsid w:val="008A562D"/>
    <w:rsid w:val="008B2609"/>
    <w:rsid w:val="008C54C5"/>
    <w:rsid w:val="008C5C2B"/>
    <w:rsid w:val="008C5C99"/>
    <w:rsid w:val="008D09F8"/>
    <w:rsid w:val="008D0BAF"/>
    <w:rsid w:val="008E0437"/>
    <w:rsid w:val="008E0D92"/>
    <w:rsid w:val="008E4D2B"/>
    <w:rsid w:val="008E787F"/>
    <w:rsid w:val="008F03E5"/>
    <w:rsid w:val="009019CC"/>
    <w:rsid w:val="00903256"/>
    <w:rsid w:val="009075DE"/>
    <w:rsid w:val="00911F03"/>
    <w:rsid w:val="0091271B"/>
    <w:rsid w:val="00915166"/>
    <w:rsid w:val="00915307"/>
    <w:rsid w:val="0091799E"/>
    <w:rsid w:val="00923975"/>
    <w:rsid w:val="00940818"/>
    <w:rsid w:val="00940A60"/>
    <w:rsid w:val="00940BDA"/>
    <w:rsid w:val="00942FAA"/>
    <w:rsid w:val="00944FDF"/>
    <w:rsid w:val="0095176C"/>
    <w:rsid w:val="00952314"/>
    <w:rsid w:val="0096010E"/>
    <w:rsid w:val="00966557"/>
    <w:rsid w:val="009716E0"/>
    <w:rsid w:val="0097353E"/>
    <w:rsid w:val="00977D95"/>
    <w:rsid w:val="00982807"/>
    <w:rsid w:val="00985167"/>
    <w:rsid w:val="0098655D"/>
    <w:rsid w:val="00994840"/>
    <w:rsid w:val="009A07E8"/>
    <w:rsid w:val="009A35D0"/>
    <w:rsid w:val="009A5271"/>
    <w:rsid w:val="009B1200"/>
    <w:rsid w:val="009B1C0F"/>
    <w:rsid w:val="009B1CAB"/>
    <w:rsid w:val="009B21F5"/>
    <w:rsid w:val="009B3C24"/>
    <w:rsid w:val="009B4CED"/>
    <w:rsid w:val="009C05E6"/>
    <w:rsid w:val="009C0EA4"/>
    <w:rsid w:val="009C69D8"/>
    <w:rsid w:val="009C7B57"/>
    <w:rsid w:val="009C7BBA"/>
    <w:rsid w:val="009D1FF0"/>
    <w:rsid w:val="009D22A1"/>
    <w:rsid w:val="009D4F14"/>
    <w:rsid w:val="009E2FD8"/>
    <w:rsid w:val="009E4199"/>
    <w:rsid w:val="009F107E"/>
    <w:rsid w:val="009F2C34"/>
    <w:rsid w:val="009F495D"/>
    <w:rsid w:val="009F4B90"/>
    <w:rsid w:val="00A10702"/>
    <w:rsid w:val="00A209D3"/>
    <w:rsid w:val="00A228B8"/>
    <w:rsid w:val="00A2494E"/>
    <w:rsid w:val="00A25DAF"/>
    <w:rsid w:val="00A27A8F"/>
    <w:rsid w:val="00A33B8C"/>
    <w:rsid w:val="00A34CFF"/>
    <w:rsid w:val="00A37385"/>
    <w:rsid w:val="00A37BF7"/>
    <w:rsid w:val="00A42135"/>
    <w:rsid w:val="00A4215A"/>
    <w:rsid w:val="00A42797"/>
    <w:rsid w:val="00A42869"/>
    <w:rsid w:val="00A42ACA"/>
    <w:rsid w:val="00A44F84"/>
    <w:rsid w:val="00A46775"/>
    <w:rsid w:val="00A61B3E"/>
    <w:rsid w:val="00A6434B"/>
    <w:rsid w:val="00A66106"/>
    <w:rsid w:val="00A66488"/>
    <w:rsid w:val="00A666E8"/>
    <w:rsid w:val="00A730E1"/>
    <w:rsid w:val="00A776E5"/>
    <w:rsid w:val="00A86112"/>
    <w:rsid w:val="00A93F21"/>
    <w:rsid w:val="00A96CFD"/>
    <w:rsid w:val="00AA4715"/>
    <w:rsid w:val="00AA4A8D"/>
    <w:rsid w:val="00AA6234"/>
    <w:rsid w:val="00AB3822"/>
    <w:rsid w:val="00AB7E36"/>
    <w:rsid w:val="00AC0275"/>
    <w:rsid w:val="00AC3809"/>
    <w:rsid w:val="00AC79EC"/>
    <w:rsid w:val="00AD2EBA"/>
    <w:rsid w:val="00AD64F7"/>
    <w:rsid w:val="00AD76DE"/>
    <w:rsid w:val="00AD7D4F"/>
    <w:rsid w:val="00AE1F80"/>
    <w:rsid w:val="00AE3750"/>
    <w:rsid w:val="00AE6920"/>
    <w:rsid w:val="00AF3270"/>
    <w:rsid w:val="00AF56B6"/>
    <w:rsid w:val="00AF6B8E"/>
    <w:rsid w:val="00B00D9A"/>
    <w:rsid w:val="00B0160A"/>
    <w:rsid w:val="00B026D9"/>
    <w:rsid w:val="00B04512"/>
    <w:rsid w:val="00B06506"/>
    <w:rsid w:val="00B06E57"/>
    <w:rsid w:val="00B12798"/>
    <w:rsid w:val="00B14DDE"/>
    <w:rsid w:val="00B267C3"/>
    <w:rsid w:val="00B368EE"/>
    <w:rsid w:val="00B438B8"/>
    <w:rsid w:val="00B51D91"/>
    <w:rsid w:val="00B51FDB"/>
    <w:rsid w:val="00B535E7"/>
    <w:rsid w:val="00B70DA0"/>
    <w:rsid w:val="00B73A6B"/>
    <w:rsid w:val="00B73C54"/>
    <w:rsid w:val="00B75DCF"/>
    <w:rsid w:val="00B80CF8"/>
    <w:rsid w:val="00B907A5"/>
    <w:rsid w:val="00B9198C"/>
    <w:rsid w:val="00B97141"/>
    <w:rsid w:val="00BA10DD"/>
    <w:rsid w:val="00BA6FFF"/>
    <w:rsid w:val="00BB011D"/>
    <w:rsid w:val="00BB4346"/>
    <w:rsid w:val="00BC3852"/>
    <w:rsid w:val="00BC45B6"/>
    <w:rsid w:val="00BD2B2F"/>
    <w:rsid w:val="00BD3995"/>
    <w:rsid w:val="00BD5695"/>
    <w:rsid w:val="00BD60D7"/>
    <w:rsid w:val="00BE08C1"/>
    <w:rsid w:val="00BF0880"/>
    <w:rsid w:val="00BF1001"/>
    <w:rsid w:val="00BF1497"/>
    <w:rsid w:val="00BF35F1"/>
    <w:rsid w:val="00BF465A"/>
    <w:rsid w:val="00C067D7"/>
    <w:rsid w:val="00C12F34"/>
    <w:rsid w:val="00C178A0"/>
    <w:rsid w:val="00C20492"/>
    <w:rsid w:val="00C262B9"/>
    <w:rsid w:val="00C33933"/>
    <w:rsid w:val="00C34AF8"/>
    <w:rsid w:val="00C400C5"/>
    <w:rsid w:val="00C42DF2"/>
    <w:rsid w:val="00C4608C"/>
    <w:rsid w:val="00C50D03"/>
    <w:rsid w:val="00C537E9"/>
    <w:rsid w:val="00C56A54"/>
    <w:rsid w:val="00C56A6D"/>
    <w:rsid w:val="00C62936"/>
    <w:rsid w:val="00C637D6"/>
    <w:rsid w:val="00C67550"/>
    <w:rsid w:val="00C77FF8"/>
    <w:rsid w:val="00C80CF6"/>
    <w:rsid w:val="00C80FA2"/>
    <w:rsid w:val="00C83629"/>
    <w:rsid w:val="00C84AD6"/>
    <w:rsid w:val="00C85371"/>
    <w:rsid w:val="00C8740C"/>
    <w:rsid w:val="00C87765"/>
    <w:rsid w:val="00C901D0"/>
    <w:rsid w:val="00C922A9"/>
    <w:rsid w:val="00C927C7"/>
    <w:rsid w:val="00C94EF7"/>
    <w:rsid w:val="00C95814"/>
    <w:rsid w:val="00C966FD"/>
    <w:rsid w:val="00C96DC7"/>
    <w:rsid w:val="00CA4D26"/>
    <w:rsid w:val="00CA56D8"/>
    <w:rsid w:val="00CA617A"/>
    <w:rsid w:val="00CA7FDD"/>
    <w:rsid w:val="00CB492E"/>
    <w:rsid w:val="00CB704E"/>
    <w:rsid w:val="00CC0A05"/>
    <w:rsid w:val="00CC4978"/>
    <w:rsid w:val="00CC7811"/>
    <w:rsid w:val="00CD1962"/>
    <w:rsid w:val="00CD356C"/>
    <w:rsid w:val="00CD4E23"/>
    <w:rsid w:val="00CE7F01"/>
    <w:rsid w:val="00CF0564"/>
    <w:rsid w:val="00CF1224"/>
    <w:rsid w:val="00D000A0"/>
    <w:rsid w:val="00D01BBA"/>
    <w:rsid w:val="00D0360D"/>
    <w:rsid w:val="00D042CE"/>
    <w:rsid w:val="00D061B3"/>
    <w:rsid w:val="00D07F03"/>
    <w:rsid w:val="00D214D8"/>
    <w:rsid w:val="00D21994"/>
    <w:rsid w:val="00D26412"/>
    <w:rsid w:val="00D26892"/>
    <w:rsid w:val="00D36391"/>
    <w:rsid w:val="00D37CE0"/>
    <w:rsid w:val="00D435A8"/>
    <w:rsid w:val="00D44A2C"/>
    <w:rsid w:val="00D51F9F"/>
    <w:rsid w:val="00D66B0A"/>
    <w:rsid w:val="00D72A29"/>
    <w:rsid w:val="00D75481"/>
    <w:rsid w:val="00D76C88"/>
    <w:rsid w:val="00D807D4"/>
    <w:rsid w:val="00D83DF7"/>
    <w:rsid w:val="00D869B2"/>
    <w:rsid w:val="00D910EB"/>
    <w:rsid w:val="00D9237A"/>
    <w:rsid w:val="00DA24D8"/>
    <w:rsid w:val="00DA5514"/>
    <w:rsid w:val="00DA782C"/>
    <w:rsid w:val="00DB1BEB"/>
    <w:rsid w:val="00DB4A1F"/>
    <w:rsid w:val="00DC2AE4"/>
    <w:rsid w:val="00DC6BE7"/>
    <w:rsid w:val="00DD237F"/>
    <w:rsid w:val="00DD6142"/>
    <w:rsid w:val="00DD63EA"/>
    <w:rsid w:val="00DE1406"/>
    <w:rsid w:val="00DE4636"/>
    <w:rsid w:val="00DF0626"/>
    <w:rsid w:val="00DF13B6"/>
    <w:rsid w:val="00DF3727"/>
    <w:rsid w:val="00DF3BA6"/>
    <w:rsid w:val="00DF40FB"/>
    <w:rsid w:val="00E02C5D"/>
    <w:rsid w:val="00E04A89"/>
    <w:rsid w:val="00E11324"/>
    <w:rsid w:val="00E12315"/>
    <w:rsid w:val="00E12ECA"/>
    <w:rsid w:val="00E1324C"/>
    <w:rsid w:val="00E13E9E"/>
    <w:rsid w:val="00E173CF"/>
    <w:rsid w:val="00E17B95"/>
    <w:rsid w:val="00E17BA6"/>
    <w:rsid w:val="00E20123"/>
    <w:rsid w:val="00E23564"/>
    <w:rsid w:val="00E2701B"/>
    <w:rsid w:val="00E27D14"/>
    <w:rsid w:val="00E33E88"/>
    <w:rsid w:val="00E347C6"/>
    <w:rsid w:val="00E429B1"/>
    <w:rsid w:val="00E44847"/>
    <w:rsid w:val="00E45D0C"/>
    <w:rsid w:val="00E46404"/>
    <w:rsid w:val="00E5590E"/>
    <w:rsid w:val="00E57628"/>
    <w:rsid w:val="00E61E17"/>
    <w:rsid w:val="00E63E97"/>
    <w:rsid w:val="00E63FC9"/>
    <w:rsid w:val="00E641D8"/>
    <w:rsid w:val="00E66217"/>
    <w:rsid w:val="00E741E1"/>
    <w:rsid w:val="00E77965"/>
    <w:rsid w:val="00E81682"/>
    <w:rsid w:val="00E82CED"/>
    <w:rsid w:val="00E841F9"/>
    <w:rsid w:val="00E86787"/>
    <w:rsid w:val="00E87E5B"/>
    <w:rsid w:val="00E943AB"/>
    <w:rsid w:val="00EA456F"/>
    <w:rsid w:val="00EA4E87"/>
    <w:rsid w:val="00EB0317"/>
    <w:rsid w:val="00ED459C"/>
    <w:rsid w:val="00EE3C8D"/>
    <w:rsid w:val="00EF073C"/>
    <w:rsid w:val="00F0038B"/>
    <w:rsid w:val="00F00533"/>
    <w:rsid w:val="00F07394"/>
    <w:rsid w:val="00F22EB3"/>
    <w:rsid w:val="00F265FF"/>
    <w:rsid w:val="00F27BE5"/>
    <w:rsid w:val="00F3184E"/>
    <w:rsid w:val="00F42718"/>
    <w:rsid w:val="00F43B4F"/>
    <w:rsid w:val="00F4797C"/>
    <w:rsid w:val="00F529C3"/>
    <w:rsid w:val="00F54624"/>
    <w:rsid w:val="00F5529F"/>
    <w:rsid w:val="00F55F86"/>
    <w:rsid w:val="00F5788E"/>
    <w:rsid w:val="00F57FDD"/>
    <w:rsid w:val="00F6003D"/>
    <w:rsid w:val="00F6043D"/>
    <w:rsid w:val="00F72553"/>
    <w:rsid w:val="00F821A6"/>
    <w:rsid w:val="00F82312"/>
    <w:rsid w:val="00F8700F"/>
    <w:rsid w:val="00F9002C"/>
    <w:rsid w:val="00F9542A"/>
    <w:rsid w:val="00FA0361"/>
    <w:rsid w:val="00FA04FC"/>
    <w:rsid w:val="00FA15F9"/>
    <w:rsid w:val="00FA6C9A"/>
    <w:rsid w:val="00FB087E"/>
    <w:rsid w:val="00FB23B1"/>
    <w:rsid w:val="00FB61EE"/>
    <w:rsid w:val="00FC0DA2"/>
    <w:rsid w:val="00FC3A00"/>
    <w:rsid w:val="00FC487D"/>
    <w:rsid w:val="00FE0037"/>
    <w:rsid w:val="00FE7E84"/>
    <w:rsid w:val="00FF032C"/>
    <w:rsid w:val="00FF45D0"/>
    <w:rsid w:val="00FF773A"/>
    <w:rsid w:val="2E84003B"/>
    <w:rsid w:val="443A6B8C"/>
    <w:rsid w:val="6D4C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3F45"/>
  <w15:docId w15:val="{6C9B65E9-5E5A-4E38-B262-9867F295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hAnsi="Merriweather" w:eastAsia="SimSun" w:cs="Merriweather"/>
        <w:color w:val="666666"/>
        <w:sz w:val="18"/>
        <w:szCs w:val="18"/>
        <w:lang w:val="en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hAnsi="Open Sans" w:eastAsia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hAnsi="Trebuchet MS" w:eastAsia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hAnsi="Trebuchet MS" w:eastAsia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hAnsi="Trebuchet MS" w:eastAsia="Trebuchet MS" w:cs="Trebuchet MS"/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hAnsi="Open Sans" w:eastAsia="Open Sans" w:cs="Open Sans"/>
      <w:color w:val="000000"/>
    </w:rPr>
  </w:style>
  <w:style w:type="table" w:styleId="1" w:customStyle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ubtleEmphasis">
    <w:name w:val="Subtle Emphasis"/>
    <w:basedOn w:val="DefaultParagraphFont"/>
    <w:uiPriority w:val="19"/>
    <w:qFormat/>
    <w:rsid w:val="006B6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192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uppressAutoHyphens/>
      <w:spacing w:before="0" w:after="160" w:line="254" w:lineRule="auto"/>
      <w:ind w:left="720" w:right="0"/>
      <w:contextualSpacing/>
    </w:pPr>
    <w:rPr>
      <w:rFonts w:ascii="Calibri" w:hAnsi="Calibri" w:eastAsia="AR PL UMing HK" w:cs="Times New Roman"/>
      <w:color w:val="auto"/>
      <w:sz w:val="22"/>
      <w:szCs w:val="22"/>
      <w:lang w:val="en-US"/>
    </w:rPr>
  </w:style>
  <w:style w:type="paragraph" w:styleId="Default" w:customStyle="1">
    <w:name w:val="Default"/>
    <w:rsid w:val="00143EC9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autoSpaceDE w:val="0"/>
      <w:autoSpaceDN w:val="0"/>
      <w:adjustRightInd w:val="0"/>
      <w:spacing w:before="0" w:line="240" w:lineRule="auto"/>
      <w:ind w:right="0"/>
    </w:pPr>
    <w:rPr>
      <w:rFonts w:ascii="Calibri" w:hAnsi="Calibri" w:cs="Calibri"/>
      <w:color w:val="00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B4346"/>
    <w:rPr>
      <w:i/>
      <w:iCs/>
    </w:rPr>
  </w:style>
  <w:style w:type="character" w:styleId="A12" w:customStyle="1">
    <w:name w:val="A12"/>
    <w:uiPriority w:val="99"/>
    <w:rsid w:val="00C96DC7"/>
    <w:rPr>
      <w:color w:val="000000"/>
      <w:sz w:val="21"/>
      <w:szCs w:val="21"/>
      <w:u w:val="single"/>
    </w:rPr>
  </w:style>
  <w:style w:type="character" w:styleId="Hyperlink">
    <w:name w:val="Hyperlink"/>
    <w:basedOn w:val="DefaultParagraphFont"/>
    <w:uiPriority w:val="99"/>
    <w:unhideWhenUsed/>
    <w:rsid w:val="001F4BC1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F4B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32D76"/>
    <w:pPr>
      <w:tabs>
        <w:tab w:val="center" w:pos="4680"/>
        <w:tab w:val="right" w:pos="9360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32D76"/>
  </w:style>
  <w:style w:type="paragraph" w:styleId="Footer">
    <w:name w:val="footer"/>
    <w:basedOn w:val="Normal"/>
    <w:link w:val="FooterChar"/>
    <w:uiPriority w:val="99"/>
    <w:unhideWhenUsed/>
    <w:rsid w:val="00432D76"/>
    <w:pPr>
      <w:tabs>
        <w:tab w:val="center" w:pos="4680"/>
        <w:tab w:val="right" w:pos="9360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32D76"/>
  </w:style>
  <w:style w:type="table" w:styleId="TableGrid">
    <w:name w:val="Table Grid"/>
    <w:basedOn w:val="TableNormal"/>
    <w:uiPriority w:val="39"/>
    <w:rsid w:val="00940818"/>
    <w:pPr>
      <w:spacing w:before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6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60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766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60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766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609"/>
    <w:pPr>
      <w:spacing w:before="0" w:line="240" w:lineRule="auto"/>
    </w:pPr>
    <w:rPr>
      <w:rFonts w:ascii="Segoe UI" w:hAnsi="Segoe UI" w:cs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76609"/>
    <w:rPr>
      <w:rFonts w:ascii="Segoe UI" w:hAnsi="Segoe UI" w:cs="Segoe UI"/>
    </w:rPr>
  </w:style>
  <w:style w:type="character" w:styleId="SubtleReference">
    <w:name w:val="Subtle Reference"/>
    <w:basedOn w:val="DefaultParagraphFont"/>
    <w:uiPriority w:val="31"/>
    <w:qFormat/>
    <w:rsid w:val="00E11324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4D37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9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ec0cbc224ff249e5" /><Relationship Type="http://schemas.openxmlformats.org/officeDocument/2006/relationships/footer" Target="/word/footer.xml" Id="R079aa982439f4b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901D847-8D2B-4B2C-8CE0-2C86917336B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 Han</dc:creator>
  <keywords/>
  <dc:description/>
  <lastModifiedBy>胡瀚</lastModifiedBy>
  <revision>78</revision>
  <lastPrinted>2018-02-06T10:30:00.0000000Z</lastPrinted>
  <dcterms:created xsi:type="dcterms:W3CDTF">2018-02-12T16:15:00.0000000Z</dcterms:created>
  <dcterms:modified xsi:type="dcterms:W3CDTF">2018-03-06T20:51:25.1529472Z</dcterms:modified>
</coreProperties>
</file>