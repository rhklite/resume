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10795" w:type="dxa"/>
        <w:tblInd w:w="5" w:type="dxa"/>
        <w:tblLayout w:type="fixed"/>
        <w:tblCellMar>
          <w:top w:w="0" w:type="dxa"/>
          <w:left w:w="0" w:type="dxa"/>
          <w:bottom w:w="0" w:type="dxa"/>
          <w:right w:w="0" w:type="dxa"/>
        </w:tblCellMar>
        <w:tblLook w:val="0600" w:firstRow="0" w:lastRow="0" w:firstColumn="0" w:lastColumn="0" w:noHBand="1" w:noVBand="1"/>
      </w:tblPr>
      <w:tblGrid>
        <w:gridCol w:w="10795"/>
      </w:tblGrid>
      <w:tr w:rsidR="001D0283" w:rsidRPr="007965BF" w:rsidDel="007965BF" w14:paraId="0D3C3F6D" w14:textId="1518CE91" w:rsidTr="001930B3">
        <w:trPr>
          <w:trHeight w:val="11699"/>
          <w:del w:id="0" w:author="胡瀚" w:date="2018-02-10T18:26:00Z"/>
        </w:trPr>
        <w:tc>
          <w:tcPr>
            <w:tcW w:w="10795" w:type="dxa"/>
            <w:shd w:val="clear" w:color="auto" w:fill="auto"/>
            <w:tcMar>
              <w:top w:w="144" w:type="dxa"/>
              <w:left w:w="144" w:type="dxa"/>
              <w:bottom w:w="144" w:type="dxa"/>
              <w:right w:w="144" w:type="dxa"/>
            </w:tcMar>
          </w:tcPr>
          <w:p w14:paraId="64A4431B" w14:textId="7B02A807" w:rsidR="008D0BAF" w:rsidRPr="007965BF" w:rsidDel="007965BF" w:rsidRDefault="00B0160A" w:rsidP="009B4CED">
            <w:pPr>
              <w:pStyle w:val="Heading1"/>
              <w:pBdr>
                <w:bottom w:val="single" w:sz="4" w:space="1" w:color="auto"/>
              </w:pBdr>
              <w:spacing w:before="0"/>
              <w:ind w:right="302"/>
              <w:jc w:val="center"/>
              <w:rPr>
                <w:del w:id="1" w:author="胡瀚" w:date="2018-02-10T18:26:00Z"/>
                <w:rFonts w:ascii="Times New Roman" w:hAnsi="Times New Roman" w:cs="Times New Roman"/>
                <w:color w:val="auto"/>
                <w:sz w:val="40"/>
                <w:szCs w:val="20"/>
                <w:rPrChange w:id="2" w:author="胡瀚" w:date="2018-02-10T18:26:00Z">
                  <w:rPr>
                    <w:del w:id="3" w:author="胡瀚" w:date="2018-02-10T18:26:00Z"/>
                    <w:rFonts w:ascii="Times New Roman" w:hAnsi="Times New Roman" w:cs="Times New Roman"/>
                    <w:sz w:val="44"/>
                    <w:szCs w:val="20"/>
                  </w:rPr>
                </w:rPrChange>
              </w:rPr>
            </w:pPr>
            <w:del w:id="4" w:author="胡瀚" w:date="2018-02-10T18:26:00Z">
              <w:r w:rsidRPr="007965BF" w:rsidDel="007965BF">
                <w:rPr>
                  <w:rFonts w:ascii="Times New Roman" w:hAnsi="Times New Roman" w:cs="Times New Roman"/>
                  <w:color w:val="auto"/>
                  <w:sz w:val="40"/>
                  <w:szCs w:val="20"/>
                  <w:rPrChange w:id="5" w:author="胡瀚" w:date="2018-02-10T18:26:00Z">
                    <w:rPr>
                      <w:rFonts w:ascii="Times New Roman" w:hAnsi="Times New Roman" w:cs="Times New Roman"/>
                      <w:sz w:val="44"/>
                      <w:szCs w:val="20"/>
                    </w:rPr>
                  </w:rPrChange>
                </w:rPr>
                <w:delText>RICHARD HU</w:delText>
              </w:r>
            </w:del>
          </w:p>
          <w:p w14:paraId="7BBF1602" w14:textId="1276BB74" w:rsidR="008D0BAF" w:rsidRPr="007965BF" w:rsidDel="007734F1" w:rsidRDefault="008D0BAF" w:rsidP="001F4BC1">
            <w:pPr>
              <w:spacing w:before="0"/>
              <w:ind w:right="302"/>
              <w:jc w:val="center"/>
              <w:rPr>
                <w:del w:id="6" w:author="胡瀚" w:date="2018-02-10T18:21:00Z"/>
                <w:rFonts w:ascii="Times New Roman" w:eastAsia="AR PL UMing HK" w:hAnsi="Times New Roman" w:cs="Times New Roman"/>
                <w:color w:val="auto"/>
                <w:sz w:val="20"/>
                <w:szCs w:val="22"/>
                <w:lang w:val="en-US"/>
                <w:rPrChange w:id="7" w:author="胡瀚" w:date="2018-02-10T18:26:00Z">
                  <w:rPr>
                    <w:del w:id="8" w:author="胡瀚" w:date="2018-02-10T18:21:00Z"/>
                    <w:rFonts w:ascii="Times New Roman" w:eastAsia="AR PL UMing HK" w:hAnsi="Times New Roman" w:cs="Times New Roman"/>
                    <w:color w:val="auto"/>
                    <w:sz w:val="22"/>
                    <w:szCs w:val="22"/>
                    <w:lang w:val="en-US"/>
                  </w:rPr>
                </w:rPrChange>
              </w:rPr>
            </w:pPr>
            <w:del w:id="9" w:author="胡瀚" w:date="2018-02-10T18:26:00Z">
              <w:r w:rsidRPr="007965BF" w:rsidDel="007965BF">
                <w:rPr>
                  <w:rFonts w:ascii="Times New Roman" w:eastAsia="AR PL UMing HK" w:hAnsi="Times New Roman" w:cs="Times New Roman"/>
                  <w:color w:val="auto"/>
                  <w:sz w:val="20"/>
                  <w:szCs w:val="22"/>
                  <w:lang w:val="en-US"/>
                  <w:rPrChange w:id="10" w:author="胡瀚" w:date="2018-02-10T18:26:00Z">
                    <w:rPr>
                      <w:rFonts w:ascii="Times New Roman" w:eastAsia="AR PL UMing HK" w:hAnsi="Times New Roman" w:cs="Times New Roman"/>
                      <w:color w:val="auto"/>
                      <w:sz w:val="22"/>
                      <w:szCs w:val="22"/>
                      <w:lang w:val="en-US"/>
                    </w:rPr>
                  </w:rPrChange>
                </w:rPr>
                <w:delText>88 Harbour Street</w:delText>
              </w:r>
              <w:r w:rsidR="009E2FD8" w:rsidRPr="007965BF" w:rsidDel="007965BF">
                <w:rPr>
                  <w:rFonts w:ascii="Times New Roman" w:eastAsia="AR PL UMing HK" w:hAnsi="Times New Roman" w:cs="Times New Roman"/>
                  <w:color w:val="auto"/>
                  <w:sz w:val="20"/>
                  <w:szCs w:val="22"/>
                  <w:lang w:val="en-US"/>
                  <w:rPrChange w:id="11" w:author="胡瀚" w:date="2018-02-10T18:26:00Z">
                    <w:rPr>
                      <w:rFonts w:ascii="Times New Roman" w:eastAsia="AR PL UMing HK" w:hAnsi="Times New Roman" w:cs="Times New Roman"/>
                      <w:color w:val="auto"/>
                      <w:sz w:val="22"/>
                      <w:szCs w:val="22"/>
                      <w:lang w:val="en-US"/>
                    </w:rPr>
                  </w:rPrChange>
                </w:rPr>
                <w:delText xml:space="preserve"> </w:delText>
              </w:r>
              <w:r w:rsidR="00732EF1" w:rsidRPr="007965BF" w:rsidDel="007965BF">
                <w:rPr>
                  <w:rFonts w:ascii="Times New Roman" w:eastAsia="AR PL UMing HK" w:hAnsi="Times New Roman" w:cs="Times New Roman"/>
                  <w:color w:val="auto"/>
                  <w:sz w:val="20"/>
                  <w:szCs w:val="22"/>
                  <w:lang w:val="en-US"/>
                  <w:rPrChange w:id="12" w:author="胡瀚" w:date="2018-02-10T18:26:00Z">
                    <w:rPr>
                      <w:rFonts w:ascii="Times New Roman" w:eastAsia="AR PL UMing HK" w:hAnsi="Times New Roman" w:cs="Times New Roman"/>
                      <w:color w:val="auto"/>
                      <w:sz w:val="22"/>
                      <w:szCs w:val="22"/>
                      <w:lang w:val="en-US"/>
                    </w:rPr>
                  </w:rPrChange>
                </w:rPr>
                <w:delText xml:space="preserve">Unit 2207 Toronto, ON • </w:delText>
              </w:r>
              <w:r w:rsidR="001F4BC1" w:rsidRPr="007965BF" w:rsidDel="007965BF">
                <w:rPr>
                  <w:rFonts w:ascii="Times New Roman" w:eastAsia="AR PL UMing HK" w:hAnsi="Times New Roman" w:cs="Times New Roman"/>
                  <w:color w:val="auto"/>
                  <w:sz w:val="20"/>
                  <w:szCs w:val="22"/>
                  <w:lang w:val="en-US"/>
                  <w:rPrChange w:id="13" w:author="胡瀚" w:date="2018-02-10T18:26:00Z">
                    <w:rPr>
                      <w:rFonts w:ascii="Times New Roman" w:eastAsia="AR PL UMing HK" w:hAnsi="Times New Roman" w:cs="Times New Roman"/>
                      <w:color w:val="auto"/>
                      <w:sz w:val="22"/>
                      <w:szCs w:val="22"/>
                      <w:lang w:val="en-US"/>
                    </w:rPr>
                  </w:rPrChange>
                </w:rPr>
                <w:delText>richie.hu@mail.utoronto.ca • (647) 775-9055</w:delText>
              </w:r>
            </w:del>
          </w:p>
          <w:p w14:paraId="202E957A" w14:textId="6CEEC040" w:rsidR="001F4BC1" w:rsidRPr="007965BF" w:rsidDel="007734F1" w:rsidRDefault="001F4BC1" w:rsidP="007734F1">
            <w:pPr>
              <w:rPr>
                <w:del w:id="14" w:author="胡瀚" w:date="2018-02-10T18:20:00Z"/>
                <w:rFonts w:ascii="Times New Roman" w:hAnsi="Times New Roman" w:cs="Times New Roman"/>
                <w:color w:val="auto"/>
                <w:sz w:val="22"/>
                <w:szCs w:val="20"/>
                <w:rPrChange w:id="15" w:author="胡瀚" w:date="2018-02-10T18:26:00Z">
                  <w:rPr>
                    <w:del w:id="16" w:author="胡瀚" w:date="2018-02-10T18:20:00Z"/>
                    <w:rFonts w:ascii="Times New Roman" w:hAnsi="Times New Roman" w:cs="Times New Roman"/>
                    <w:sz w:val="24"/>
                    <w:szCs w:val="20"/>
                  </w:rPr>
                </w:rPrChange>
              </w:rPr>
            </w:pPr>
          </w:p>
          <w:p w14:paraId="6B09AAEA" w14:textId="2D92C6DF" w:rsidR="007734F1" w:rsidRPr="007965BF" w:rsidDel="007734F1" w:rsidRDefault="00676609" w:rsidP="00184901">
            <w:pPr>
              <w:pStyle w:val="Heading1"/>
              <w:pBdr>
                <w:top w:val="none" w:sz="0" w:space="0" w:color="auto"/>
                <w:left w:val="none" w:sz="0" w:space="0" w:color="auto"/>
                <w:bottom w:val="none" w:sz="0" w:space="0" w:color="auto"/>
                <w:right w:val="none" w:sz="0" w:space="0" w:color="auto"/>
                <w:between w:val="none" w:sz="0" w:space="0" w:color="auto"/>
              </w:pBdr>
              <w:spacing w:before="0"/>
              <w:ind w:right="302"/>
              <w:jc w:val="center"/>
              <w:rPr>
                <w:del w:id="17" w:author="胡瀚" w:date="2018-02-10T18:21:00Z"/>
                <w:rFonts w:ascii="Times New Roman" w:hAnsi="Times New Roman" w:cs="Times New Roman"/>
                <w:i/>
                <w:color w:val="auto"/>
                <w:sz w:val="22"/>
                <w:szCs w:val="22"/>
                <w:rPrChange w:id="18" w:author="胡瀚" w:date="2018-02-10T18:26:00Z">
                  <w:rPr>
                    <w:del w:id="19" w:author="胡瀚" w:date="2018-02-10T18:21:00Z"/>
                    <w:rFonts w:ascii="Times New Roman" w:hAnsi="Times New Roman" w:cs="Times New Roman"/>
                    <w:i/>
                    <w:color w:val="000000"/>
                    <w:sz w:val="24"/>
                    <w:szCs w:val="22"/>
                  </w:rPr>
                </w:rPrChange>
              </w:rPr>
            </w:pPr>
            <w:ins w:id="20" w:author="Gary" w:date="2018-02-06T12:45:00Z">
              <w:del w:id="21" w:author="胡瀚" w:date="2018-02-10T18:26:00Z">
                <w:r w:rsidRPr="007965BF" w:rsidDel="007965BF">
                  <w:rPr>
                    <w:rStyle w:val="Emphasis"/>
                    <w:sz w:val="16"/>
                    <w:rPrChange w:id="22" w:author="胡瀚" w:date="2018-02-10T18:26:00Z">
                      <w:rPr/>
                    </w:rPrChange>
                  </w:rPr>
                  <w:delText xml:space="preserve">Objective </w:delText>
                </w:r>
              </w:del>
              <w:commentRangeStart w:id="23"/>
              <w:del w:id="24" w:author="胡瀚" w:date="2018-02-10T18:21:00Z">
                <w:r w:rsidRPr="007965BF" w:rsidDel="00517DA2">
                  <w:rPr>
                    <w:rStyle w:val="Emphasis"/>
                    <w:sz w:val="16"/>
                    <w:rPrChange w:id="25" w:author="胡瀚" w:date="2018-02-10T18:26:00Z">
                      <w:rPr/>
                    </w:rPrChange>
                  </w:rPr>
                  <w:delText>Statement</w:delText>
                </w:r>
                <w:commentRangeEnd w:id="23"/>
                <w:r w:rsidRPr="007965BF" w:rsidDel="00517DA2">
                  <w:rPr>
                    <w:rStyle w:val="Emphasis"/>
                    <w:sz w:val="16"/>
                    <w:rPrChange w:id="26" w:author="胡瀚" w:date="2018-02-10T18:26:00Z">
                      <w:rPr>
                        <w:rStyle w:val="CommentReference"/>
                      </w:rPr>
                    </w:rPrChange>
                  </w:rPr>
                  <w:commentReference w:id="23"/>
                </w:r>
              </w:del>
            </w:ins>
          </w:p>
          <w:p w14:paraId="7D02F7E7" w14:textId="29C559D3" w:rsidR="002F1522" w:rsidRPr="007965BF" w:rsidDel="007965BF" w:rsidRDefault="005A3292" w:rsidP="00F82312">
            <w:pPr>
              <w:pStyle w:val="Heading1"/>
              <w:pBdr>
                <w:top w:val="none" w:sz="0" w:space="0" w:color="auto"/>
                <w:left w:val="none" w:sz="0" w:space="0" w:color="auto"/>
                <w:bottom w:val="none" w:sz="0" w:space="0" w:color="auto"/>
                <w:right w:val="none" w:sz="0" w:space="0" w:color="auto"/>
                <w:between w:val="none" w:sz="0" w:space="0" w:color="auto"/>
              </w:pBdr>
              <w:spacing w:before="0"/>
              <w:ind w:right="302"/>
              <w:jc w:val="center"/>
              <w:rPr>
                <w:del w:id="27" w:author="胡瀚" w:date="2018-02-10T18:26:00Z"/>
                <w:rFonts w:ascii="Times New Roman" w:hAnsi="Times New Roman" w:cs="Times New Roman"/>
                <w:color w:val="auto"/>
                <w:sz w:val="22"/>
                <w:szCs w:val="24"/>
                <w:rPrChange w:id="28" w:author="胡瀚" w:date="2018-02-10T18:26:00Z">
                  <w:rPr>
                    <w:del w:id="29" w:author="胡瀚" w:date="2018-02-10T18:26:00Z"/>
                    <w:rFonts w:ascii="Times New Roman" w:hAnsi="Times New Roman" w:cs="Times New Roman"/>
                    <w:sz w:val="24"/>
                    <w:szCs w:val="24"/>
                  </w:rPr>
                </w:rPrChange>
              </w:rPr>
            </w:pPr>
            <w:bookmarkStart w:id="30" w:name="_6wymnhinx9q5" w:colFirst="0" w:colLast="0"/>
            <w:bookmarkStart w:id="31" w:name="_7vtcyzeczjot" w:colFirst="0" w:colLast="0"/>
            <w:bookmarkEnd w:id="30"/>
            <w:bookmarkEnd w:id="31"/>
            <w:del w:id="32" w:author="胡瀚" w:date="2018-02-10T18:26:00Z">
              <w:r w:rsidRPr="007965BF" w:rsidDel="007965BF">
                <w:rPr>
                  <w:rFonts w:ascii="Times New Roman" w:hAnsi="Times New Roman" w:cs="Times New Roman"/>
                  <w:color w:val="auto"/>
                  <w:sz w:val="22"/>
                  <w:szCs w:val="24"/>
                  <w:rPrChange w:id="33" w:author="胡瀚" w:date="2018-02-10T18:26:00Z">
                    <w:rPr>
                      <w:rFonts w:ascii="Times New Roman" w:hAnsi="Times New Roman" w:cs="Times New Roman"/>
                      <w:sz w:val="24"/>
                      <w:szCs w:val="24"/>
                    </w:rPr>
                  </w:rPrChange>
                </w:rPr>
                <w:delText xml:space="preserve">WORK </w:delText>
              </w:r>
              <w:r w:rsidR="002F1522" w:rsidRPr="007965BF" w:rsidDel="007965BF">
                <w:rPr>
                  <w:rFonts w:ascii="Times New Roman" w:hAnsi="Times New Roman" w:cs="Times New Roman"/>
                  <w:color w:val="auto"/>
                  <w:sz w:val="22"/>
                  <w:szCs w:val="24"/>
                  <w:rPrChange w:id="34" w:author="胡瀚" w:date="2018-02-10T18:26:00Z">
                    <w:rPr>
                      <w:rFonts w:ascii="Times New Roman" w:hAnsi="Times New Roman" w:cs="Times New Roman"/>
                      <w:sz w:val="24"/>
                      <w:szCs w:val="24"/>
                    </w:rPr>
                  </w:rPrChange>
                </w:rPr>
                <w:delText>EXPERIENCE</w:delText>
              </w:r>
            </w:del>
          </w:p>
          <w:p w14:paraId="75ED4FD4" w14:textId="4F6C4709" w:rsidR="002F1522" w:rsidRPr="007965BF" w:rsidDel="007965BF" w:rsidRDefault="002F1522" w:rsidP="00E841F9">
            <w:pPr>
              <w:pStyle w:val="Heading2"/>
              <w:tabs>
                <w:tab w:val="right" w:pos="9730"/>
              </w:tabs>
              <w:spacing w:before="200"/>
              <w:ind w:right="-150"/>
              <w:rPr>
                <w:del w:id="35" w:author="胡瀚" w:date="2018-02-10T18:26:00Z"/>
                <w:rFonts w:ascii="Times New Roman" w:hAnsi="Times New Roman" w:cs="Times New Roman"/>
                <w:color w:val="auto"/>
                <w:rPrChange w:id="36" w:author="胡瀚" w:date="2018-02-10T18:26:00Z">
                  <w:rPr>
                    <w:del w:id="37" w:author="胡瀚" w:date="2018-02-10T18:26:00Z"/>
                    <w:rFonts w:ascii="Times New Roman" w:hAnsi="Times New Roman" w:cs="Times New Roman"/>
                    <w:sz w:val="24"/>
                  </w:rPr>
                </w:rPrChange>
              </w:rPr>
            </w:pPr>
            <w:bookmarkStart w:id="38" w:name="_rfgvkg2ifhfd" w:colFirst="0" w:colLast="0"/>
            <w:bookmarkEnd w:id="38"/>
            <w:del w:id="39" w:author="胡瀚" w:date="2018-02-10T18:26:00Z">
              <w:r w:rsidRPr="007965BF" w:rsidDel="007965BF">
                <w:rPr>
                  <w:rFonts w:ascii="Times New Roman" w:hAnsi="Times New Roman" w:cs="Times New Roman"/>
                  <w:color w:val="auto"/>
                  <w:rPrChange w:id="40" w:author="胡瀚" w:date="2018-02-10T18:26:00Z">
                    <w:rPr>
                      <w:rFonts w:ascii="Times New Roman" w:hAnsi="Times New Roman" w:cs="Times New Roman"/>
                      <w:sz w:val="24"/>
                    </w:rPr>
                  </w:rPrChange>
                </w:rPr>
                <w:delText xml:space="preserve">Conavi Medical, Toronto — </w:delText>
              </w:r>
              <w:r w:rsidRPr="007965BF" w:rsidDel="007965BF">
                <w:rPr>
                  <w:rFonts w:ascii="Times New Roman" w:hAnsi="Times New Roman" w:cs="Times New Roman"/>
                  <w:b w:val="0"/>
                  <w:i/>
                  <w:color w:val="auto"/>
                  <w:rPrChange w:id="41" w:author="胡瀚" w:date="2018-02-10T18:26:00Z">
                    <w:rPr>
                      <w:rFonts w:ascii="Times New Roman" w:hAnsi="Times New Roman" w:cs="Times New Roman"/>
                      <w:b w:val="0"/>
                      <w:i/>
                      <w:sz w:val="24"/>
                    </w:rPr>
                  </w:rPrChange>
                </w:rPr>
                <w:delText>Mechanical Design Intern</w:delText>
              </w:r>
              <w:r w:rsidR="00A61B3E" w:rsidRPr="007965BF" w:rsidDel="007965BF">
                <w:rPr>
                  <w:rFonts w:ascii="Times New Roman" w:hAnsi="Times New Roman" w:cs="Times New Roman"/>
                  <w:b w:val="0"/>
                  <w:i/>
                  <w:color w:val="auto"/>
                  <w:rPrChange w:id="42" w:author="胡瀚" w:date="2018-02-10T18:26:00Z">
                    <w:rPr>
                      <w:rFonts w:ascii="Times New Roman" w:hAnsi="Times New Roman" w:cs="Times New Roman"/>
                      <w:b w:val="0"/>
                      <w:i/>
                      <w:sz w:val="24"/>
                    </w:rPr>
                  </w:rPrChange>
                </w:rPr>
                <w:delText xml:space="preserve"> (16 months)</w:delText>
              </w:r>
            </w:del>
          </w:p>
          <w:p w14:paraId="088FEF12" w14:textId="51A85E9F" w:rsidR="004C2867" w:rsidRPr="007965BF" w:rsidDel="007965BF" w:rsidRDefault="002F1522" w:rsidP="004C2867">
            <w:pPr>
              <w:pStyle w:val="Heading3"/>
              <w:rPr>
                <w:del w:id="43" w:author="胡瀚" w:date="2018-02-10T18:26:00Z"/>
                <w:rStyle w:val="Emphasis"/>
                <w:rFonts w:ascii="Times New Roman" w:hAnsi="Times New Roman" w:cs="Times New Roman"/>
                <w:color w:val="auto"/>
                <w:sz w:val="18"/>
                <w:rPrChange w:id="44" w:author="胡瀚" w:date="2018-02-10T18:26:00Z">
                  <w:rPr>
                    <w:del w:id="45" w:author="胡瀚" w:date="2018-02-10T18:26:00Z"/>
                    <w:rStyle w:val="Emphasis"/>
                    <w:rFonts w:ascii="Times New Roman" w:hAnsi="Times New Roman" w:cs="Times New Roman"/>
                    <w:color w:val="auto"/>
                    <w:sz w:val="20"/>
                  </w:rPr>
                </w:rPrChange>
              </w:rPr>
            </w:pPr>
            <w:bookmarkStart w:id="46" w:name="_n64fgzu3lwuy" w:colFirst="0" w:colLast="0"/>
            <w:bookmarkEnd w:id="46"/>
            <w:del w:id="47" w:author="胡瀚" w:date="2018-02-10T18:26:00Z">
              <w:r w:rsidRPr="007965BF" w:rsidDel="007965BF">
                <w:rPr>
                  <w:rStyle w:val="Emphasis"/>
                  <w:rFonts w:ascii="Times New Roman" w:hAnsi="Times New Roman" w:cs="Times New Roman"/>
                  <w:color w:val="auto"/>
                  <w:sz w:val="18"/>
                  <w:rPrChange w:id="48" w:author="胡瀚" w:date="2018-02-10T18:26:00Z">
                    <w:rPr>
                      <w:rStyle w:val="Emphasis"/>
                      <w:rFonts w:ascii="Times New Roman" w:hAnsi="Times New Roman" w:cs="Times New Roman"/>
                      <w:color w:val="auto"/>
                      <w:sz w:val="20"/>
                    </w:rPr>
                  </w:rPrChange>
                </w:rPr>
                <w:delText>May 2016 – August 2017</w:delText>
              </w:r>
            </w:del>
          </w:p>
          <w:p w14:paraId="5703FEB7" w14:textId="24313CBF" w:rsidR="002F1522" w:rsidRPr="007965BF" w:rsidDel="007965BF" w:rsidRDefault="005A3292" w:rsidP="004C2867">
            <w:pPr>
              <w:pStyle w:val="ListParagraph"/>
              <w:numPr>
                <w:ilvl w:val="0"/>
                <w:numId w:val="8"/>
              </w:numPr>
              <w:rPr>
                <w:del w:id="49" w:author="胡瀚" w:date="2018-02-10T18:26:00Z"/>
                <w:rFonts w:ascii="Times New Roman" w:hAnsi="Times New Roman"/>
                <w:sz w:val="20"/>
                <w:rPrChange w:id="50" w:author="胡瀚" w:date="2018-02-10T18:26:00Z">
                  <w:rPr>
                    <w:del w:id="51" w:author="胡瀚" w:date="2018-02-10T18:26:00Z"/>
                    <w:rFonts w:ascii="Times New Roman" w:hAnsi="Times New Roman"/>
                  </w:rPr>
                </w:rPrChange>
              </w:rPr>
            </w:pPr>
            <w:del w:id="52" w:author="胡瀚" w:date="2018-02-10T18:26:00Z">
              <w:r w:rsidRPr="007965BF" w:rsidDel="007965BF">
                <w:rPr>
                  <w:rFonts w:ascii="Times New Roman" w:hAnsi="Times New Roman"/>
                  <w:sz w:val="20"/>
                  <w:rPrChange w:id="53" w:author="胡瀚" w:date="2018-02-10T18:26:00Z">
                    <w:rPr>
                      <w:rFonts w:ascii="Times New Roman" w:hAnsi="Times New Roman"/>
                    </w:rPr>
                  </w:rPrChange>
                </w:rPr>
                <w:delText>Prepared and lead</w:delText>
              </w:r>
              <w:r w:rsidR="002F1522" w:rsidRPr="007965BF" w:rsidDel="007965BF">
                <w:rPr>
                  <w:rFonts w:ascii="Times New Roman" w:hAnsi="Times New Roman"/>
                  <w:sz w:val="20"/>
                  <w:rPrChange w:id="54" w:author="胡瀚" w:date="2018-02-10T18:26:00Z">
                    <w:rPr>
                      <w:rFonts w:ascii="Times New Roman" w:hAnsi="Times New Roman"/>
                    </w:rPr>
                  </w:rPrChange>
                </w:rPr>
                <w:delText xml:space="preserve"> </w:delText>
              </w:r>
              <w:r w:rsidR="001D2EAE" w:rsidRPr="007965BF" w:rsidDel="007965BF">
                <w:rPr>
                  <w:rFonts w:ascii="Times New Roman" w:hAnsi="Times New Roman"/>
                  <w:sz w:val="20"/>
                  <w:rPrChange w:id="55" w:author="胡瀚" w:date="2018-02-10T18:26:00Z">
                    <w:rPr>
                      <w:rFonts w:ascii="Times New Roman" w:hAnsi="Times New Roman"/>
                    </w:rPr>
                  </w:rPrChange>
                </w:rPr>
                <w:delText xml:space="preserve">3 </w:delText>
              </w:r>
              <w:r w:rsidR="002F1522" w:rsidRPr="007965BF" w:rsidDel="007965BF">
                <w:rPr>
                  <w:rFonts w:ascii="Times New Roman" w:hAnsi="Times New Roman"/>
                  <w:sz w:val="20"/>
                  <w:rPrChange w:id="56" w:author="胡瀚" w:date="2018-02-10T18:26:00Z">
                    <w:rPr>
                      <w:rFonts w:ascii="Times New Roman" w:hAnsi="Times New Roman"/>
                    </w:rPr>
                  </w:rPrChange>
                </w:rPr>
                <w:delText xml:space="preserve">major technical design reviews </w:delText>
              </w:r>
              <w:r w:rsidR="00BA10DD" w:rsidRPr="007965BF" w:rsidDel="007965BF">
                <w:rPr>
                  <w:rFonts w:ascii="Times New Roman" w:hAnsi="Times New Roman"/>
                  <w:sz w:val="20"/>
                  <w:rPrChange w:id="57" w:author="胡瀚" w:date="2018-02-10T18:26:00Z">
                    <w:rPr>
                      <w:rFonts w:ascii="Times New Roman" w:hAnsi="Times New Roman"/>
                    </w:rPr>
                  </w:rPrChange>
                </w:rPr>
                <w:delText>of a</w:delText>
              </w:r>
              <w:r w:rsidR="00CA56D8" w:rsidRPr="007965BF" w:rsidDel="007965BF">
                <w:rPr>
                  <w:rFonts w:ascii="Times New Roman" w:hAnsi="Times New Roman"/>
                  <w:sz w:val="20"/>
                  <w:rPrChange w:id="58" w:author="胡瀚" w:date="2018-02-10T18:26:00Z">
                    <w:rPr>
                      <w:rFonts w:ascii="Times New Roman" w:hAnsi="Times New Roman"/>
                    </w:rPr>
                  </w:rPrChange>
                </w:rPr>
                <w:delText xml:space="preserve"> development phase </w:delText>
              </w:r>
              <w:r w:rsidR="00BA10DD" w:rsidRPr="007965BF" w:rsidDel="007965BF">
                <w:rPr>
                  <w:rFonts w:ascii="Times New Roman" w:hAnsi="Times New Roman"/>
                  <w:sz w:val="20"/>
                  <w:rPrChange w:id="59" w:author="胡瀚" w:date="2018-02-10T18:26:00Z">
                    <w:rPr>
                      <w:rFonts w:ascii="Times New Roman" w:hAnsi="Times New Roman"/>
                    </w:rPr>
                  </w:rPrChange>
                </w:rPr>
                <w:delText xml:space="preserve">intravascular catheter project </w:delText>
              </w:r>
              <w:r w:rsidR="002F1522" w:rsidRPr="007965BF" w:rsidDel="007965BF">
                <w:rPr>
                  <w:rFonts w:ascii="Times New Roman" w:hAnsi="Times New Roman"/>
                  <w:sz w:val="20"/>
                  <w:rPrChange w:id="60" w:author="胡瀚" w:date="2018-02-10T18:26:00Z">
                    <w:rPr>
                      <w:rFonts w:ascii="Times New Roman" w:hAnsi="Times New Roman"/>
                    </w:rPr>
                  </w:rPrChange>
                </w:rPr>
                <w:delText>with senior leadership</w:delText>
              </w:r>
              <w:r w:rsidR="00DC2AE4" w:rsidRPr="007965BF" w:rsidDel="007965BF">
                <w:rPr>
                  <w:rFonts w:ascii="Times New Roman" w:hAnsi="Times New Roman"/>
                  <w:sz w:val="20"/>
                  <w:rPrChange w:id="61" w:author="胡瀚" w:date="2018-02-10T18:26:00Z">
                    <w:rPr>
                      <w:rFonts w:ascii="Times New Roman" w:hAnsi="Times New Roman"/>
                    </w:rPr>
                  </w:rPrChange>
                </w:rPr>
                <w:delText>,</w:delText>
              </w:r>
              <w:r w:rsidR="006F14E6" w:rsidRPr="007965BF" w:rsidDel="007965BF">
                <w:rPr>
                  <w:rFonts w:ascii="Times New Roman" w:hAnsi="Times New Roman"/>
                  <w:sz w:val="20"/>
                  <w:rPrChange w:id="62" w:author="胡瀚" w:date="2018-02-10T18:26:00Z">
                    <w:rPr>
                      <w:rFonts w:ascii="Times New Roman" w:hAnsi="Times New Roman"/>
                    </w:rPr>
                  </w:rPrChange>
                </w:rPr>
                <w:delText xml:space="preserve"> </w:delText>
              </w:r>
              <w:r w:rsidR="003F1B47" w:rsidRPr="007965BF" w:rsidDel="007965BF">
                <w:rPr>
                  <w:rFonts w:ascii="Times New Roman" w:hAnsi="Times New Roman"/>
                  <w:sz w:val="20"/>
                  <w:rPrChange w:id="63" w:author="胡瀚" w:date="2018-02-10T18:26:00Z">
                    <w:rPr>
                      <w:rFonts w:ascii="Times New Roman" w:hAnsi="Times New Roman"/>
                    </w:rPr>
                  </w:rPrChange>
                </w:rPr>
                <w:delText xml:space="preserve">led to </w:delText>
              </w:r>
              <w:r w:rsidR="006F14E6" w:rsidRPr="007965BF" w:rsidDel="007965BF">
                <w:rPr>
                  <w:rFonts w:ascii="Times New Roman" w:hAnsi="Times New Roman"/>
                  <w:sz w:val="20"/>
                  <w:rPrChange w:id="64" w:author="胡瀚" w:date="2018-02-10T18:26:00Z">
                    <w:rPr>
                      <w:rFonts w:ascii="Times New Roman" w:hAnsi="Times New Roman"/>
                    </w:rPr>
                  </w:rPrChange>
                </w:rPr>
                <w:delText xml:space="preserve">accelerated </w:delText>
              </w:r>
              <w:r w:rsidR="00623AE6" w:rsidRPr="007965BF" w:rsidDel="007965BF">
                <w:rPr>
                  <w:rFonts w:ascii="Times New Roman" w:hAnsi="Times New Roman"/>
                  <w:sz w:val="20"/>
                  <w:rPrChange w:id="65" w:author="胡瀚" w:date="2018-02-10T18:26:00Z">
                    <w:rPr>
                      <w:rFonts w:ascii="Times New Roman" w:hAnsi="Times New Roman"/>
                    </w:rPr>
                  </w:rPrChange>
                </w:rPr>
                <w:delText>p</w:delText>
              </w:r>
              <w:r w:rsidR="00001C5E" w:rsidRPr="007965BF" w:rsidDel="007965BF">
                <w:rPr>
                  <w:rFonts w:ascii="Times New Roman" w:hAnsi="Times New Roman"/>
                  <w:sz w:val="20"/>
                  <w:rPrChange w:id="66" w:author="胡瀚" w:date="2018-02-10T18:26:00Z">
                    <w:rPr>
                      <w:rFonts w:ascii="Times New Roman" w:hAnsi="Times New Roman"/>
                    </w:rPr>
                  </w:rPrChange>
                </w:rPr>
                <w:delText>roject progress and successful</w:delText>
              </w:r>
              <w:r w:rsidR="00623AE6" w:rsidRPr="007965BF" w:rsidDel="007965BF">
                <w:rPr>
                  <w:rFonts w:ascii="Times New Roman" w:hAnsi="Times New Roman"/>
                  <w:sz w:val="20"/>
                  <w:rPrChange w:id="67" w:author="胡瀚" w:date="2018-02-10T18:26:00Z">
                    <w:rPr>
                      <w:rFonts w:ascii="Times New Roman" w:hAnsi="Times New Roman"/>
                    </w:rPr>
                  </w:rPrChange>
                </w:rPr>
                <w:delText xml:space="preserve"> exist</w:delText>
              </w:r>
              <w:r w:rsidR="00001C5E" w:rsidRPr="007965BF" w:rsidDel="007965BF">
                <w:rPr>
                  <w:rFonts w:ascii="Times New Roman" w:hAnsi="Times New Roman"/>
                  <w:sz w:val="20"/>
                  <w:rPrChange w:id="68" w:author="胡瀚" w:date="2018-02-10T18:26:00Z">
                    <w:rPr>
                      <w:rFonts w:ascii="Times New Roman" w:hAnsi="Times New Roman"/>
                    </w:rPr>
                  </w:rPrChange>
                </w:rPr>
                <w:delText xml:space="preserve"> of</w:delText>
              </w:r>
              <w:r w:rsidR="00623AE6" w:rsidRPr="007965BF" w:rsidDel="007965BF">
                <w:rPr>
                  <w:rFonts w:ascii="Times New Roman" w:hAnsi="Times New Roman"/>
                  <w:sz w:val="20"/>
                  <w:rPrChange w:id="69" w:author="胡瀚" w:date="2018-02-10T18:26:00Z">
                    <w:rPr>
                      <w:rFonts w:ascii="Times New Roman" w:hAnsi="Times New Roman"/>
                    </w:rPr>
                  </w:rPrChange>
                </w:rPr>
                <w:delText xml:space="preserve"> development phase.</w:delText>
              </w:r>
            </w:del>
          </w:p>
          <w:p w14:paraId="4F4FA1D3" w14:textId="1316C5B8" w:rsidR="002F1522" w:rsidRPr="007965BF" w:rsidDel="007965BF" w:rsidRDefault="001C66CA" w:rsidP="004C2867">
            <w:pPr>
              <w:pStyle w:val="ListParagraph"/>
              <w:numPr>
                <w:ilvl w:val="0"/>
                <w:numId w:val="8"/>
              </w:numPr>
              <w:pBdr>
                <w:top w:val="nil"/>
                <w:left w:val="nil"/>
                <w:bottom w:val="nil"/>
                <w:right w:val="nil"/>
                <w:between w:val="nil"/>
              </w:pBdr>
              <w:rPr>
                <w:del w:id="70" w:author="胡瀚" w:date="2018-02-10T18:26:00Z"/>
                <w:rFonts w:ascii="Times New Roman" w:hAnsi="Times New Roman"/>
                <w:sz w:val="20"/>
                <w:rPrChange w:id="71" w:author="胡瀚" w:date="2018-02-10T18:26:00Z">
                  <w:rPr>
                    <w:del w:id="72" w:author="胡瀚" w:date="2018-02-10T18:26:00Z"/>
                    <w:rFonts w:ascii="Times New Roman" w:hAnsi="Times New Roman"/>
                  </w:rPr>
                </w:rPrChange>
              </w:rPr>
            </w:pPr>
            <w:del w:id="73" w:author="胡瀚" w:date="2018-02-10T18:26:00Z">
              <w:r w:rsidRPr="007965BF" w:rsidDel="007965BF">
                <w:rPr>
                  <w:rFonts w:ascii="Times New Roman" w:hAnsi="Times New Roman"/>
                  <w:sz w:val="20"/>
                  <w:rPrChange w:id="74" w:author="胡瀚" w:date="2018-02-10T18:26:00Z">
                    <w:rPr>
                      <w:rFonts w:ascii="Times New Roman" w:hAnsi="Times New Roman"/>
                    </w:rPr>
                  </w:rPrChange>
                </w:rPr>
                <w:delText>Single handedly e</w:delText>
              </w:r>
              <w:r w:rsidR="002F1522" w:rsidRPr="007965BF" w:rsidDel="007965BF">
                <w:rPr>
                  <w:rFonts w:ascii="Times New Roman" w:hAnsi="Times New Roman"/>
                  <w:sz w:val="20"/>
                  <w:rPrChange w:id="75" w:author="胡瀚" w:date="2018-02-10T18:26:00Z">
                    <w:rPr>
                      <w:rFonts w:ascii="Times New Roman" w:hAnsi="Times New Roman"/>
                    </w:rPr>
                  </w:rPrChange>
                </w:rPr>
                <w:delText>stablished a</w:delText>
              </w:r>
              <w:r w:rsidR="000A3775" w:rsidRPr="007965BF" w:rsidDel="007965BF">
                <w:rPr>
                  <w:rFonts w:ascii="Times New Roman" w:hAnsi="Times New Roman"/>
                  <w:sz w:val="20"/>
                  <w:rPrChange w:id="76" w:author="胡瀚" w:date="2018-02-10T18:26:00Z">
                    <w:rPr>
                      <w:rFonts w:ascii="Times New Roman" w:hAnsi="Times New Roman"/>
                    </w:rPr>
                  </w:rPrChange>
                </w:rPr>
                <w:delText>n</w:delText>
              </w:r>
              <w:r w:rsidR="002F1522" w:rsidRPr="007965BF" w:rsidDel="007965BF">
                <w:rPr>
                  <w:rFonts w:ascii="Times New Roman" w:hAnsi="Times New Roman"/>
                  <w:sz w:val="20"/>
                  <w:rPrChange w:id="77" w:author="胡瀚" w:date="2018-02-10T18:26:00Z">
                    <w:rPr>
                      <w:rFonts w:ascii="Times New Roman" w:hAnsi="Times New Roman"/>
                    </w:rPr>
                  </w:rPrChange>
                </w:rPr>
                <w:delText xml:space="preserve"> </w:delText>
              </w:r>
              <w:r w:rsidR="00903256" w:rsidRPr="007965BF" w:rsidDel="007965BF">
                <w:rPr>
                  <w:rFonts w:ascii="Times New Roman" w:hAnsi="Times New Roman"/>
                  <w:sz w:val="20"/>
                  <w:rPrChange w:id="78" w:author="胡瀚" w:date="2018-02-10T18:26:00Z">
                    <w:rPr>
                      <w:rFonts w:ascii="Times New Roman" w:hAnsi="Times New Roman"/>
                    </w:rPr>
                  </w:rPrChange>
                </w:rPr>
                <w:delText>adaptable</w:delText>
              </w:r>
              <w:r w:rsidR="002F1522" w:rsidRPr="007965BF" w:rsidDel="007965BF">
                <w:rPr>
                  <w:rFonts w:ascii="Times New Roman" w:hAnsi="Times New Roman"/>
                  <w:sz w:val="20"/>
                  <w:rPrChange w:id="79" w:author="胡瀚" w:date="2018-02-10T18:26:00Z">
                    <w:rPr>
                      <w:rFonts w:ascii="Times New Roman" w:hAnsi="Times New Roman"/>
                    </w:rPr>
                  </w:rPrChange>
                </w:rPr>
                <w:delText xml:space="preserve"> inventory system with full traceability for over 140 </w:delText>
              </w:r>
              <w:r w:rsidR="005A3292" w:rsidRPr="007965BF" w:rsidDel="007965BF">
                <w:rPr>
                  <w:rFonts w:ascii="Times New Roman" w:hAnsi="Times New Roman"/>
                  <w:sz w:val="20"/>
                  <w:rPrChange w:id="80" w:author="胡瀚" w:date="2018-02-10T18:26:00Z">
                    <w:rPr>
                      <w:rFonts w:ascii="Times New Roman" w:hAnsi="Times New Roman"/>
                    </w:rPr>
                  </w:rPrChange>
                </w:rPr>
                <w:delText xml:space="preserve">medical </w:delText>
              </w:r>
              <w:r w:rsidR="002F1522" w:rsidRPr="007965BF" w:rsidDel="007965BF">
                <w:rPr>
                  <w:rFonts w:ascii="Times New Roman" w:hAnsi="Times New Roman"/>
                  <w:sz w:val="20"/>
                  <w:rPrChange w:id="81" w:author="胡瀚" w:date="2018-02-10T18:26:00Z">
                    <w:rPr>
                      <w:rFonts w:ascii="Times New Roman" w:hAnsi="Times New Roman"/>
                    </w:rPr>
                  </w:rPrChange>
                </w:rPr>
                <w:delText>components</w:delText>
              </w:r>
              <w:r w:rsidRPr="007965BF" w:rsidDel="007965BF">
                <w:rPr>
                  <w:rFonts w:ascii="Times New Roman" w:hAnsi="Times New Roman"/>
                  <w:sz w:val="20"/>
                  <w:rPrChange w:id="82" w:author="胡瀚" w:date="2018-02-10T18:26:00Z">
                    <w:rPr>
                      <w:rFonts w:ascii="Times New Roman" w:hAnsi="Times New Roman"/>
                    </w:rPr>
                  </w:rPrChange>
                </w:rPr>
                <w:delText xml:space="preserve"> for</w:delText>
              </w:r>
              <w:r w:rsidR="00CA56D8" w:rsidRPr="007965BF" w:rsidDel="007965BF">
                <w:rPr>
                  <w:rFonts w:ascii="Times New Roman" w:hAnsi="Times New Roman"/>
                  <w:sz w:val="20"/>
                  <w:rPrChange w:id="83" w:author="胡瀚" w:date="2018-02-10T18:26:00Z">
                    <w:rPr>
                      <w:rFonts w:ascii="Times New Roman" w:hAnsi="Times New Roman"/>
                    </w:rPr>
                  </w:rPrChange>
                </w:rPr>
                <w:delText xml:space="preserve"> the intravascular catheter project</w:delText>
              </w:r>
              <w:r w:rsidR="002F1522" w:rsidRPr="007965BF" w:rsidDel="007965BF">
                <w:rPr>
                  <w:rFonts w:ascii="Times New Roman" w:hAnsi="Times New Roman"/>
                  <w:sz w:val="20"/>
                  <w:rPrChange w:id="84" w:author="胡瀚" w:date="2018-02-10T18:26:00Z">
                    <w:rPr>
                      <w:rFonts w:ascii="Times New Roman" w:hAnsi="Times New Roman"/>
                    </w:rPr>
                  </w:rPrChange>
                </w:rPr>
                <w:delText xml:space="preserve">. </w:delText>
              </w:r>
            </w:del>
            <w:del w:id="85" w:author="胡瀚" w:date="2018-02-09T14:44:00Z">
              <w:r w:rsidR="005A3292" w:rsidRPr="007965BF" w:rsidDel="000B5B86">
                <w:rPr>
                  <w:rFonts w:ascii="Times New Roman" w:hAnsi="Times New Roman"/>
                  <w:sz w:val="20"/>
                  <w:rPrChange w:id="86" w:author="胡瀚" w:date="2018-02-10T18:26:00Z">
                    <w:rPr>
                      <w:rFonts w:ascii="Times New Roman" w:hAnsi="Times New Roman"/>
                    </w:rPr>
                  </w:rPrChange>
                </w:rPr>
                <w:delText xml:space="preserve">This lead </w:delText>
              </w:r>
              <w:r w:rsidR="002F1522" w:rsidRPr="007965BF" w:rsidDel="000B5B86">
                <w:rPr>
                  <w:rFonts w:ascii="Times New Roman" w:hAnsi="Times New Roman"/>
                  <w:sz w:val="20"/>
                  <w:rPrChange w:id="87" w:author="胡瀚" w:date="2018-02-10T18:26:00Z">
                    <w:rPr>
                      <w:rFonts w:ascii="Times New Roman" w:hAnsi="Times New Roman"/>
                    </w:rPr>
                  </w:rPrChange>
                </w:rPr>
                <w:delText>to improved</w:delText>
              </w:r>
            </w:del>
            <w:del w:id="88" w:author="胡瀚" w:date="2018-02-10T18:26:00Z">
              <w:r w:rsidR="002F1522" w:rsidRPr="007965BF" w:rsidDel="007965BF">
                <w:rPr>
                  <w:rFonts w:ascii="Times New Roman" w:hAnsi="Times New Roman"/>
                  <w:sz w:val="20"/>
                  <w:rPrChange w:id="89" w:author="胡瀚" w:date="2018-02-10T18:26:00Z">
                    <w:rPr>
                      <w:rFonts w:ascii="Times New Roman" w:hAnsi="Times New Roman"/>
                    </w:rPr>
                  </w:rPrChange>
                </w:rPr>
                <w:delText xml:space="preserve"> plannability of major milestone</w:delText>
              </w:r>
              <w:r w:rsidR="00F42718" w:rsidRPr="007965BF" w:rsidDel="007965BF">
                <w:rPr>
                  <w:rFonts w:ascii="Times New Roman" w:hAnsi="Times New Roman"/>
                  <w:sz w:val="20"/>
                  <w:rPrChange w:id="90" w:author="胡瀚" w:date="2018-02-10T18:26:00Z">
                    <w:rPr>
                      <w:rFonts w:ascii="Times New Roman" w:hAnsi="Times New Roman"/>
                    </w:rPr>
                  </w:rPrChange>
                </w:rPr>
                <w:delText>, verification and validation</w:delText>
              </w:r>
              <w:r w:rsidR="002F1522" w:rsidRPr="007965BF" w:rsidDel="007965BF">
                <w:rPr>
                  <w:rFonts w:ascii="Times New Roman" w:hAnsi="Times New Roman"/>
                  <w:sz w:val="20"/>
                  <w:rPrChange w:id="91" w:author="胡瀚" w:date="2018-02-10T18:26:00Z">
                    <w:rPr>
                      <w:rFonts w:ascii="Times New Roman" w:hAnsi="Times New Roman"/>
                    </w:rPr>
                  </w:rPrChange>
                </w:rPr>
                <w:delText xml:space="preserve"> </w:delText>
              </w:r>
              <w:r w:rsidR="00DD237F" w:rsidRPr="007965BF" w:rsidDel="007965BF">
                <w:rPr>
                  <w:rFonts w:ascii="Times New Roman" w:hAnsi="Times New Roman"/>
                  <w:sz w:val="20"/>
                  <w:rPrChange w:id="92" w:author="胡瀚" w:date="2018-02-10T18:26:00Z">
                    <w:rPr>
                      <w:rFonts w:ascii="Times New Roman" w:hAnsi="Times New Roman"/>
                    </w:rPr>
                  </w:rPrChange>
                </w:rPr>
                <w:delText>activities and</w:delText>
              </w:r>
              <w:r w:rsidR="002F1522" w:rsidRPr="007965BF" w:rsidDel="007965BF">
                <w:rPr>
                  <w:rFonts w:ascii="Times New Roman" w:hAnsi="Times New Roman"/>
                  <w:sz w:val="20"/>
                  <w:rPrChange w:id="93" w:author="胡瀚" w:date="2018-02-10T18:26:00Z">
                    <w:rPr>
                      <w:rFonts w:ascii="Times New Roman" w:hAnsi="Times New Roman"/>
                    </w:rPr>
                  </w:rPrChange>
                </w:rPr>
                <w:delText xml:space="preserve"> </w:delText>
              </w:r>
            </w:del>
            <w:del w:id="94" w:author="胡瀚" w:date="2018-02-09T14:45:00Z">
              <w:r w:rsidR="002F1522" w:rsidRPr="007965BF" w:rsidDel="00826F0B">
                <w:rPr>
                  <w:rFonts w:ascii="Times New Roman" w:hAnsi="Times New Roman"/>
                  <w:sz w:val="20"/>
                  <w:rPrChange w:id="95" w:author="胡瀚" w:date="2018-02-10T18:26:00Z">
                    <w:rPr>
                      <w:rFonts w:ascii="Times New Roman" w:hAnsi="Times New Roman"/>
                    </w:rPr>
                  </w:rPrChange>
                </w:rPr>
                <w:delText xml:space="preserve">ensured </w:delText>
              </w:r>
            </w:del>
            <w:del w:id="96" w:author="胡瀚" w:date="2018-02-10T18:26:00Z">
              <w:r w:rsidR="002F1522" w:rsidRPr="007965BF" w:rsidDel="007965BF">
                <w:rPr>
                  <w:rFonts w:ascii="Times New Roman" w:hAnsi="Times New Roman"/>
                  <w:sz w:val="20"/>
                  <w:rPrChange w:id="97" w:author="胡瀚" w:date="2018-02-10T18:26:00Z">
                    <w:rPr>
                      <w:rFonts w:ascii="Times New Roman" w:hAnsi="Times New Roman"/>
                    </w:rPr>
                  </w:rPrChange>
                </w:rPr>
                <w:delText xml:space="preserve">reliability of </w:delText>
              </w:r>
            </w:del>
            <w:del w:id="98" w:author="胡瀚" w:date="2018-02-09T14:46:00Z">
              <w:r w:rsidR="002F1522" w:rsidRPr="007965BF" w:rsidDel="004A5E04">
                <w:rPr>
                  <w:rFonts w:ascii="Times New Roman" w:hAnsi="Times New Roman"/>
                  <w:sz w:val="20"/>
                  <w:rPrChange w:id="99" w:author="胡瀚" w:date="2018-02-10T18:26:00Z">
                    <w:rPr>
                      <w:rFonts w:ascii="Times New Roman" w:hAnsi="Times New Roman"/>
                    </w:rPr>
                  </w:rPrChange>
                </w:rPr>
                <w:delText xml:space="preserve">regulatory submission document. </w:delText>
              </w:r>
            </w:del>
          </w:p>
          <w:p w14:paraId="2159D136" w14:textId="12A1F532" w:rsidR="00DD237F" w:rsidRPr="007965BF" w:rsidDel="007965BF" w:rsidRDefault="005A3292" w:rsidP="00207EB6">
            <w:pPr>
              <w:pStyle w:val="ListParagraph"/>
              <w:numPr>
                <w:ilvl w:val="0"/>
                <w:numId w:val="8"/>
              </w:numPr>
              <w:pBdr>
                <w:top w:val="nil"/>
                <w:left w:val="nil"/>
                <w:bottom w:val="nil"/>
                <w:right w:val="nil"/>
                <w:between w:val="nil"/>
              </w:pBdr>
              <w:rPr>
                <w:del w:id="100" w:author="胡瀚" w:date="2018-02-10T18:26:00Z"/>
                <w:rFonts w:ascii="Times New Roman" w:hAnsi="Times New Roman"/>
                <w:sz w:val="20"/>
                <w:rPrChange w:id="101" w:author="胡瀚" w:date="2018-02-10T18:26:00Z">
                  <w:rPr>
                    <w:del w:id="102" w:author="胡瀚" w:date="2018-02-10T18:26:00Z"/>
                    <w:rFonts w:ascii="Times New Roman" w:hAnsi="Times New Roman"/>
                  </w:rPr>
                </w:rPrChange>
              </w:rPr>
            </w:pPr>
            <w:del w:id="103" w:author="胡瀚" w:date="2018-02-10T18:26:00Z">
              <w:r w:rsidRPr="007965BF" w:rsidDel="007965BF">
                <w:rPr>
                  <w:rFonts w:ascii="Times New Roman" w:hAnsi="Times New Roman"/>
                  <w:sz w:val="20"/>
                  <w:rPrChange w:id="104" w:author="胡瀚" w:date="2018-02-10T18:26:00Z">
                    <w:rPr>
                      <w:rFonts w:ascii="Times New Roman" w:hAnsi="Times New Roman"/>
                    </w:rPr>
                  </w:rPrChange>
                </w:rPr>
                <w:delText>Successfully c</w:delText>
              </w:r>
              <w:r w:rsidR="0030212A" w:rsidRPr="007965BF" w:rsidDel="007965BF">
                <w:rPr>
                  <w:rFonts w:ascii="Times New Roman" w:hAnsi="Times New Roman"/>
                  <w:sz w:val="20"/>
                  <w:rPrChange w:id="105" w:author="胡瀚" w:date="2018-02-10T18:26:00Z">
                    <w:rPr>
                      <w:rFonts w:ascii="Times New Roman" w:hAnsi="Times New Roman"/>
                    </w:rPr>
                  </w:rPrChange>
                </w:rPr>
                <w:delText>onduct</w:delText>
              </w:r>
              <w:r w:rsidRPr="007965BF" w:rsidDel="007965BF">
                <w:rPr>
                  <w:rFonts w:ascii="Times New Roman" w:hAnsi="Times New Roman"/>
                  <w:sz w:val="20"/>
                  <w:rPrChange w:id="106" w:author="胡瀚" w:date="2018-02-10T18:26:00Z">
                    <w:rPr>
                      <w:rFonts w:ascii="Times New Roman" w:hAnsi="Times New Roman"/>
                    </w:rPr>
                  </w:rPrChange>
                </w:rPr>
                <w:delText>ed</w:delText>
              </w:r>
              <w:r w:rsidR="0030212A" w:rsidRPr="007965BF" w:rsidDel="007965BF">
                <w:rPr>
                  <w:rFonts w:ascii="Times New Roman" w:hAnsi="Times New Roman"/>
                  <w:sz w:val="20"/>
                  <w:rPrChange w:id="107" w:author="胡瀚" w:date="2018-02-10T18:26:00Z">
                    <w:rPr>
                      <w:rFonts w:ascii="Times New Roman" w:hAnsi="Times New Roman"/>
                    </w:rPr>
                  </w:rPrChange>
                </w:rPr>
                <w:delText xml:space="preserve"> engineering design </w:delText>
              </w:r>
              <w:r w:rsidR="00B907A5" w:rsidRPr="007965BF" w:rsidDel="007965BF">
                <w:rPr>
                  <w:rFonts w:ascii="Times New Roman" w:hAnsi="Times New Roman"/>
                  <w:sz w:val="20"/>
                  <w:rPrChange w:id="108" w:author="胡瀚" w:date="2018-02-10T18:26:00Z">
                    <w:rPr>
                      <w:rFonts w:ascii="Times New Roman" w:hAnsi="Times New Roman"/>
                    </w:rPr>
                  </w:rPrChange>
                </w:rPr>
                <w:delText>testing</w:delText>
              </w:r>
              <w:r w:rsidR="001C14EC" w:rsidRPr="007965BF" w:rsidDel="007965BF">
                <w:rPr>
                  <w:rFonts w:ascii="Times New Roman" w:hAnsi="Times New Roman"/>
                  <w:sz w:val="20"/>
                  <w:rPrChange w:id="109" w:author="胡瀚" w:date="2018-02-10T18:26:00Z">
                    <w:rPr>
                      <w:rFonts w:ascii="Times New Roman" w:hAnsi="Times New Roman"/>
                    </w:rPr>
                  </w:rPrChange>
                </w:rPr>
                <w:delText>,</w:delText>
              </w:r>
              <w:r w:rsidR="00CA7FDD" w:rsidRPr="007965BF" w:rsidDel="007965BF">
                <w:rPr>
                  <w:rFonts w:ascii="Times New Roman" w:hAnsi="Times New Roman"/>
                  <w:sz w:val="20"/>
                  <w:rPrChange w:id="110" w:author="胡瀚" w:date="2018-02-10T18:26:00Z">
                    <w:rPr>
                      <w:rFonts w:ascii="Times New Roman" w:hAnsi="Times New Roman"/>
                    </w:rPr>
                  </w:rPrChange>
                </w:rPr>
                <w:delText xml:space="preserve"> and design</w:delText>
              </w:r>
              <w:r w:rsidR="00C901D0" w:rsidRPr="007965BF" w:rsidDel="007965BF">
                <w:rPr>
                  <w:rFonts w:ascii="Times New Roman" w:hAnsi="Times New Roman"/>
                  <w:sz w:val="20"/>
                  <w:rPrChange w:id="111" w:author="胡瀚" w:date="2018-02-10T18:26:00Z">
                    <w:rPr>
                      <w:rFonts w:ascii="Times New Roman" w:hAnsi="Times New Roman"/>
                    </w:rPr>
                  </w:rPrChange>
                </w:rPr>
                <w:delText>ed</w:delText>
              </w:r>
              <w:r w:rsidR="00CA7FDD" w:rsidRPr="007965BF" w:rsidDel="007965BF">
                <w:rPr>
                  <w:rFonts w:ascii="Times New Roman" w:hAnsi="Times New Roman"/>
                  <w:sz w:val="20"/>
                  <w:rPrChange w:id="112" w:author="胡瀚" w:date="2018-02-10T18:26:00Z">
                    <w:rPr>
                      <w:rFonts w:ascii="Times New Roman" w:hAnsi="Times New Roman"/>
                    </w:rPr>
                  </w:rPrChange>
                </w:rPr>
                <w:delText xml:space="preserve"> components</w:delText>
              </w:r>
              <w:r w:rsidR="00952314" w:rsidRPr="007965BF" w:rsidDel="007965BF">
                <w:rPr>
                  <w:rFonts w:ascii="Times New Roman" w:hAnsi="Times New Roman"/>
                  <w:sz w:val="20"/>
                  <w:rPrChange w:id="113" w:author="胡瀚" w:date="2018-02-10T18:26:00Z">
                    <w:rPr>
                      <w:rFonts w:ascii="Times New Roman" w:hAnsi="Times New Roman"/>
                    </w:rPr>
                  </w:rPrChange>
                </w:rPr>
                <w:delText xml:space="preserve"> critical to patient safety</w:delText>
              </w:r>
              <w:r w:rsidRPr="007965BF" w:rsidDel="007965BF">
                <w:rPr>
                  <w:rFonts w:ascii="Times New Roman" w:hAnsi="Times New Roman"/>
                  <w:sz w:val="20"/>
                  <w:rPrChange w:id="114" w:author="胡瀚" w:date="2018-02-10T18:26:00Z">
                    <w:rPr>
                      <w:rFonts w:ascii="Times New Roman" w:hAnsi="Times New Roman"/>
                    </w:rPr>
                  </w:rPrChange>
                </w:rPr>
                <w:delText xml:space="preserve"> using jig design, statistical analysis, tolerance analysis, MATLAB and SolidWorks</w:delText>
              </w:r>
              <w:r w:rsidR="0030212A" w:rsidRPr="007965BF" w:rsidDel="007965BF">
                <w:rPr>
                  <w:rFonts w:ascii="Times New Roman" w:hAnsi="Times New Roman"/>
                  <w:sz w:val="20"/>
                  <w:rPrChange w:id="115" w:author="胡瀚" w:date="2018-02-10T18:26:00Z">
                    <w:rPr>
                      <w:rFonts w:ascii="Times New Roman" w:hAnsi="Times New Roman"/>
                    </w:rPr>
                  </w:rPrChange>
                </w:rPr>
                <w:delText xml:space="preserve">. </w:delText>
              </w:r>
            </w:del>
          </w:p>
          <w:p w14:paraId="4C0638B7" w14:textId="21918972" w:rsidR="00A42135" w:rsidRPr="007965BF" w:rsidDel="007965BF" w:rsidRDefault="00EA456F" w:rsidP="00207EB6">
            <w:pPr>
              <w:pStyle w:val="ListParagraph"/>
              <w:numPr>
                <w:ilvl w:val="0"/>
                <w:numId w:val="8"/>
              </w:numPr>
              <w:pBdr>
                <w:top w:val="nil"/>
                <w:left w:val="nil"/>
                <w:bottom w:val="nil"/>
                <w:right w:val="nil"/>
                <w:between w:val="nil"/>
              </w:pBdr>
              <w:rPr>
                <w:del w:id="116" w:author="胡瀚" w:date="2018-02-10T18:26:00Z"/>
                <w:rFonts w:ascii="Times New Roman" w:hAnsi="Times New Roman"/>
                <w:sz w:val="20"/>
                <w:rPrChange w:id="117" w:author="胡瀚" w:date="2018-02-10T18:26:00Z">
                  <w:rPr>
                    <w:del w:id="118" w:author="胡瀚" w:date="2018-02-10T18:26:00Z"/>
                    <w:rFonts w:ascii="Times New Roman" w:hAnsi="Times New Roman"/>
                  </w:rPr>
                </w:rPrChange>
              </w:rPr>
            </w:pPr>
            <w:del w:id="119" w:author="胡瀚" w:date="2018-02-10T18:26:00Z">
              <w:r w:rsidRPr="007965BF" w:rsidDel="007965BF">
                <w:rPr>
                  <w:rFonts w:ascii="Times New Roman" w:hAnsi="Times New Roman"/>
                  <w:sz w:val="20"/>
                  <w:rPrChange w:id="120" w:author="胡瀚" w:date="2018-02-10T18:26:00Z">
                    <w:rPr>
                      <w:rFonts w:ascii="Times New Roman" w:hAnsi="Times New Roman"/>
                    </w:rPr>
                  </w:rPrChange>
                </w:rPr>
                <w:delText xml:space="preserve">Coordinated with senior engineers to develop </w:delText>
              </w:r>
              <w:r w:rsidR="00D26412" w:rsidRPr="007965BF" w:rsidDel="007965BF">
                <w:rPr>
                  <w:rFonts w:ascii="Times New Roman" w:hAnsi="Times New Roman"/>
                  <w:sz w:val="20"/>
                  <w:rPrChange w:id="121" w:author="胡瀚" w:date="2018-02-10T18:26:00Z">
                    <w:rPr>
                      <w:rFonts w:ascii="Times New Roman" w:hAnsi="Times New Roman"/>
                    </w:rPr>
                  </w:rPrChange>
                </w:rPr>
                <w:delText xml:space="preserve">manufacturing </w:delText>
              </w:r>
            </w:del>
            <w:del w:id="122" w:author="胡瀚" w:date="2018-02-09T14:43:00Z">
              <w:r w:rsidR="00D26412" w:rsidRPr="007965BF" w:rsidDel="00CA56D8">
                <w:rPr>
                  <w:rFonts w:ascii="Times New Roman" w:hAnsi="Times New Roman"/>
                  <w:sz w:val="20"/>
                  <w:rPrChange w:id="123" w:author="胡瀚" w:date="2018-02-10T18:26:00Z">
                    <w:rPr>
                      <w:rFonts w:ascii="Times New Roman" w:hAnsi="Times New Roman"/>
                    </w:rPr>
                  </w:rPrChange>
                </w:rPr>
                <w:delText>processes</w:delText>
              </w:r>
            </w:del>
            <w:del w:id="124" w:author="胡瀚" w:date="2018-02-09T14:42:00Z">
              <w:r w:rsidR="00AE1F80" w:rsidRPr="007965BF" w:rsidDel="00CA56D8">
                <w:rPr>
                  <w:rFonts w:ascii="Times New Roman" w:hAnsi="Times New Roman"/>
                  <w:sz w:val="20"/>
                  <w:rPrChange w:id="125" w:author="胡瀚" w:date="2018-02-10T18:26:00Z">
                    <w:rPr>
                      <w:rFonts w:ascii="Times New Roman" w:hAnsi="Times New Roman"/>
                    </w:rPr>
                  </w:rPrChange>
                </w:rPr>
                <w:delText xml:space="preserve"> </w:delText>
              </w:r>
            </w:del>
            <w:del w:id="126" w:author="胡瀚" w:date="2018-02-09T14:43:00Z">
              <w:r w:rsidR="00AE1F80" w:rsidRPr="007965BF" w:rsidDel="00CA56D8">
                <w:rPr>
                  <w:rFonts w:ascii="Times New Roman" w:hAnsi="Times New Roman"/>
                  <w:sz w:val="20"/>
                  <w:rPrChange w:id="127" w:author="胡瀚" w:date="2018-02-10T18:26:00Z">
                    <w:rPr>
                      <w:rFonts w:ascii="Times New Roman" w:hAnsi="Times New Roman"/>
                    </w:rPr>
                  </w:rPrChange>
                </w:rPr>
                <w:delText>and</w:delText>
              </w:r>
            </w:del>
            <w:del w:id="128" w:author="胡瀚" w:date="2018-02-10T18:26:00Z">
              <w:r w:rsidR="00D26412" w:rsidRPr="007965BF" w:rsidDel="007965BF">
                <w:rPr>
                  <w:rFonts w:ascii="Times New Roman" w:hAnsi="Times New Roman"/>
                  <w:sz w:val="20"/>
                  <w:rPrChange w:id="129" w:author="胡瀚" w:date="2018-02-10T18:26:00Z">
                    <w:rPr>
                      <w:rFonts w:ascii="Times New Roman" w:hAnsi="Times New Roman"/>
                    </w:rPr>
                  </w:rPrChange>
                </w:rPr>
                <w:delText xml:space="preserve"> </w:delText>
              </w:r>
              <w:r w:rsidR="00D44A2C" w:rsidRPr="007965BF" w:rsidDel="007965BF">
                <w:rPr>
                  <w:rFonts w:ascii="Times New Roman" w:hAnsi="Times New Roman"/>
                  <w:sz w:val="20"/>
                  <w:rPrChange w:id="130" w:author="胡瀚" w:date="2018-02-10T18:26:00Z">
                    <w:rPr>
                      <w:rFonts w:ascii="Times New Roman" w:hAnsi="Times New Roman"/>
                    </w:rPr>
                  </w:rPrChange>
                </w:rPr>
                <w:delText>drafted</w:delText>
              </w:r>
              <w:r w:rsidR="00D26412" w:rsidRPr="007965BF" w:rsidDel="007965BF">
                <w:rPr>
                  <w:rFonts w:ascii="Times New Roman" w:hAnsi="Times New Roman"/>
                  <w:sz w:val="20"/>
                  <w:rPrChange w:id="131" w:author="胡瀚" w:date="2018-02-10T18:26:00Z">
                    <w:rPr>
                      <w:rFonts w:ascii="Times New Roman" w:hAnsi="Times New Roman"/>
                    </w:rPr>
                  </w:rPrChange>
                </w:rPr>
                <w:delText xml:space="preserve"> work instructions</w:delText>
              </w:r>
              <w:r w:rsidR="00966557" w:rsidRPr="007965BF" w:rsidDel="007965BF">
                <w:rPr>
                  <w:rFonts w:ascii="Times New Roman" w:hAnsi="Times New Roman"/>
                  <w:sz w:val="20"/>
                  <w:rPrChange w:id="132" w:author="胡瀚" w:date="2018-02-10T18:26:00Z">
                    <w:rPr>
                      <w:rFonts w:ascii="Times New Roman" w:hAnsi="Times New Roman"/>
                    </w:rPr>
                  </w:rPrChange>
                </w:rPr>
                <w:delText xml:space="preserve"> </w:delText>
              </w:r>
              <w:r w:rsidR="00AE1F80" w:rsidRPr="007965BF" w:rsidDel="007965BF">
                <w:rPr>
                  <w:rFonts w:ascii="Times New Roman" w:hAnsi="Times New Roman"/>
                  <w:sz w:val="20"/>
                  <w:rPrChange w:id="133" w:author="胡瀚" w:date="2018-02-10T18:26:00Z">
                    <w:rPr>
                      <w:rFonts w:ascii="Times New Roman" w:hAnsi="Times New Roman"/>
                    </w:rPr>
                  </w:rPrChange>
                </w:rPr>
                <w:delText xml:space="preserve">to </w:delText>
              </w:r>
            </w:del>
            <w:del w:id="134" w:author="胡瀚" w:date="2018-02-09T14:43:00Z">
              <w:r w:rsidR="00AE1F80" w:rsidRPr="007965BF" w:rsidDel="00CA56D8">
                <w:rPr>
                  <w:rFonts w:ascii="Times New Roman" w:hAnsi="Times New Roman"/>
                  <w:sz w:val="20"/>
                  <w:rPrChange w:id="135" w:author="胡瀚" w:date="2018-02-10T18:26:00Z">
                    <w:rPr>
                      <w:rFonts w:ascii="Times New Roman" w:hAnsi="Times New Roman"/>
                    </w:rPr>
                  </w:rPrChange>
                </w:rPr>
                <w:delText>patient risk mitigation.</w:delText>
              </w:r>
            </w:del>
            <w:del w:id="136" w:author="胡瀚" w:date="2018-02-10T18:26:00Z">
              <w:r w:rsidR="00AE1F80" w:rsidRPr="007965BF" w:rsidDel="007965BF">
                <w:rPr>
                  <w:rFonts w:ascii="Times New Roman" w:hAnsi="Times New Roman"/>
                  <w:sz w:val="20"/>
                  <w:rPrChange w:id="137" w:author="胡瀚" w:date="2018-02-10T18:26:00Z">
                    <w:rPr>
                      <w:rFonts w:ascii="Times New Roman" w:hAnsi="Times New Roman"/>
                    </w:rPr>
                  </w:rPrChange>
                </w:rPr>
                <w:delText xml:space="preserve"> </w:delText>
              </w:r>
            </w:del>
          </w:p>
          <w:p w14:paraId="457E5DB8" w14:textId="67529A7A" w:rsidR="00CE7F01" w:rsidRPr="007965BF" w:rsidDel="007965BF" w:rsidRDefault="00CE7F01" w:rsidP="00847CCD">
            <w:pPr>
              <w:pStyle w:val="Heading1"/>
              <w:pBdr>
                <w:top w:val="none" w:sz="0" w:space="0" w:color="auto"/>
                <w:left w:val="none" w:sz="0" w:space="0" w:color="auto"/>
                <w:bottom w:val="none" w:sz="0" w:space="0" w:color="auto"/>
                <w:right w:val="none" w:sz="0" w:space="0" w:color="auto"/>
                <w:between w:val="none" w:sz="0" w:space="0" w:color="auto"/>
              </w:pBdr>
              <w:spacing w:before="0"/>
              <w:ind w:right="302"/>
              <w:jc w:val="center"/>
              <w:rPr>
                <w:del w:id="138" w:author="胡瀚" w:date="2018-02-10T18:26:00Z"/>
                <w:rFonts w:ascii="Times New Roman" w:hAnsi="Times New Roman"/>
                <w:color w:val="auto"/>
                <w:sz w:val="16"/>
                <w:rPrChange w:id="139" w:author="胡瀚" w:date="2018-02-10T18:26:00Z">
                  <w:rPr>
                    <w:del w:id="140" w:author="胡瀚" w:date="2018-02-10T18:26:00Z"/>
                    <w:rFonts w:ascii="Times New Roman" w:hAnsi="Times New Roman"/>
                  </w:rPr>
                </w:rPrChange>
              </w:rPr>
            </w:pPr>
          </w:p>
          <w:p w14:paraId="3174582B" w14:textId="77F4D161" w:rsidR="00D72A29" w:rsidRPr="007965BF" w:rsidDel="00030CF3" w:rsidRDefault="00D72A29">
            <w:pPr>
              <w:pStyle w:val="ListParagraph"/>
              <w:pBdr>
                <w:top w:val="nil"/>
                <w:left w:val="nil"/>
                <w:bottom w:val="nil"/>
                <w:right w:val="nil"/>
                <w:between w:val="nil"/>
              </w:pBdr>
              <w:ind w:left="0"/>
              <w:rPr>
                <w:ins w:id="141" w:author="Gary" w:date="2018-02-06T12:52:00Z"/>
                <w:del w:id="142" w:author="胡瀚" w:date="2018-02-07T17:57:00Z"/>
                <w:rFonts w:ascii="Times New Roman" w:hAnsi="Times New Roman"/>
                <w:sz w:val="16"/>
                <w:rPrChange w:id="143" w:author="胡瀚" w:date="2018-02-10T18:26:00Z">
                  <w:rPr>
                    <w:ins w:id="144" w:author="Gary" w:date="2018-02-06T12:52:00Z"/>
                    <w:del w:id="145" w:author="胡瀚" w:date="2018-02-07T17:57:00Z"/>
                    <w:rFonts w:ascii="Times New Roman" w:hAnsi="Times New Roman"/>
                  </w:rPr>
                </w:rPrChange>
              </w:rPr>
              <w:pPrChange w:id="146" w:author="Gary" w:date="2018-02-06T12:52:00Z">
                <w:pPr>
                  <w:pStyle w:val="ListParagraph"/>
                  <w:pBdr>
                    <w:top w:val="nil"/>
                    <w:left w:val="nil"/>
                    <w:bottom w:val="nil"/>
                    <w:right w:val="nil"/>
                    <w:between w:val="nil"/>
                  </w:pBdr>
                </w:pPr>
              </w:pPrChange>
            </w:pPr>
          </w:p>
          <w:p w14:paraId="2191B522" w14:textId="4C68519B" w:rsidR="005A3292" w:rsidRPr="007965BF" w:rsidDel="00847CCD" w:rsidRDefault="005A3292" w:rsidP="00CE7F01">
            <w:pPr>
              <w:pStyle w:val="ListParagraph"/>
              <w:pBdr>
                <w:top w:val="nil"/>
                <w:left w:val="nil"/>
                <w:bottom w:val="nil"/>
                <w:right w:val="nil"/>
                <w:between w:val="nil"/>
              </w:pBdr>
              <w:rPr>
                <w:del w:id="147" w:author="胡瀚" w:date="2018-02-07T17:40:00Z"/>
                <w:rFonts w:ascii="Times New Roman" w:hAnsi="Times New Roman"/>
                <w:sz w:val="16"/>
                <w:rPrChange w:id="148" w:author="胡瀚" w:date="2018-02-10T18:26:00Z">
                  <w:rPr>
                    <w:del w:id="149" w:author="胡瀚" w:date="2018-02-07T17:40:00Z"/>
                    <w:rFonts w:ascii="Times New Roman" w:hAnsi="Times New Roman"/>
                  </w:rPr>
                </w:rPrChange>
              </w:rPr>
            </w:pPr>
          </w:p>
          <w:p w14:paraId="3A7EF365" w14:textId="26A4C31F" w:rsidR="002F1522" w:rsidRPr="007965BF" w:rsidDel="007965BF" w:rsidRDefault="00792988" w:rsidP="009B4CED">
            <w:pPr>
              <w:pStyle w:val="Heading1"/>
              <w:pBdr>
                <w:top w:val="none" w:sz="0" w:space="0" w:color="auto"/>
                <w:left w:val="none" w:sz="0" w:space="0" w:color="auto"/>
                <w:bottom w:val="none" w:sz="0" w:space="0" w:color="auto"/>
                <w:right w:val="none" w:sz="0" w:space="0" w:color="auto"/>
                <w:between w:val="none" w:sz="0" w:space="0" w:color="auto"/>
              </w:pBdr>
              <w:spacing w:before="0"/>
              <w:ind w:right="302"/>
              <w:jc w:val="center"/>
              <w:rPr>
                <w:del w:id="150" w:author="胡瀚" w:date="2018-02-10T18:26:00Z"/>
                <w:rFonts w:ascii="Times New Roman" w:hAnsi="Times New Roman" w:cs="Times New Roman"/>
                <w:color w:val="auto"/>
                <w:sz w:val="22"/>
                <w:szCs w:val="24"/>
                <w:rPrChange w:id="151" w:author="胡瀚" w:date="2018-02-10T18:26:00Z">
                  <w:rPr>
                    <w:del w:id="152" w:author="胡瀚" w:date="2018-02-10T18:26:00Z"/>
                    <w:rFonts w:ascii="Times New Roman" w:hAnsi="Times New Roman" w:cs="Times New Roman"/>
                    <w:sz w:val="24"/>
                    <w:szCs w:val="24"/>
                  </w:rPr>
                </w:rPrChange>
              </w:rPr>
            </w:pPr>
            <w:bookmarkStart w:id="153" w:name="_wj0puh61kxsr" w:colFirst="0" w:colLast="0"/>
            <w:bookmarkStart w:id="154" w:name="_yk8luflkpwij" w:colFirst="0" w:colLast="0"/>
            <w:bookmarkStart w:id="155" w:name="_czfiadnsgnzp" w:colFirst="0" w:colLast="0"/>
            <w:bookmarkStart w:id="156" w:name="_jhv78pp9wtzd" w:colFirst="0" w:colLast="0"/>
            <w:bookmarkEnd w:id="153"/>
            <w:bookmarkEnd w:id="154"/>
            <w:bookmarkEnd w:id="155"/>
            <w:bookmarkEnd w:id="156"/>
            <w:del w:id="157" w:author="胡瀚" w:date="2018-02-10T18:26:00Z">
              <w:r w:rsidRPr="007965BF" w:rsidDel="007965BF">
                <w:rPr>
                  <w:rFonts w:ascii="Times New Roman" w:hAnsi="Times New Roman" w:cs="Times New Roman"/>
                  <w:color w:val="auto"/>
                  <w:sz w:val="22"/>
                  <w:szCs w:val="24"/>
                  <w:rPrChange w:id="158" w:author="胡瀚" w:date="2018-02-10T18:26:00Z">
                    <w:rPr>
                      <w:rFonts w:ascii="Times New Roman" w:hAnsi="Times New Roman" w:cs="Times New Roman"/>
                      <w:sz w:val="24"/>
                      <w:szCs w:val="24"/>
                    </w:rPr>
                  </w:rPrChange>
                </w:rPr>
                <w:delText xml:space="preserve">RELEVANT </w:delText>
              </w:r>
              <w:r w:rsidR="002F1522" w:rsidRPr="007965BF" w:rsidDel="007965BF">
                <w:rPr>
                  <w:rFonts w:ascii="Times New Roman" w:hAnsi="Times New Roman" w:cs="Times New Roman"/>
                  <w:color w:val="auto"/>
                  <w:sz w:val="22"/>
                  <w:szCs w:val="24"/>
                  <w:rPrChange w:id="159" w:author="胡瀚" w:date="2018-02-10T18:26:00Z">
                    <w:rPr>
                      <w:rFonts w:ascii="Times New Roman" w:hAnsi="Times New Roman" w:cs="Times New Roman"/>
                      <w:sz w:val="24"/>
                      <w:szCs w:val="24"/>
                    </w:rPr>
                  </w:rPrChange>
                </w:rPr>
                <w:delText>PROJECTS</w:delText>
              </w:r>
            </w:del>
          </w:p>
          <w:p w14:paraId="334C4E8C" w14:textId="15FFBF06" w:rsidR="002F1522" w:rsidRPr="007965BF" w:rsidDel="007965BF" w:rsidRDefault="002F1522" w:rsidP="006350C9">
            <w:pPr>
              <w:pStyle w:val="Heading2"/>
              <w:tabs>
                <w:tab w:val="right" w:pos="9730"/>
              </w:tabs>
              <w:spacing w:before="200"/>
              <w:ind w:right="302"/>
              <w:rPr>
                <w:del w:id="160" w:author="胡瀚" w:date="2018-02-10T18:26:00Z"/>
                <w:rFonts w:ascii="Times New Roman" w:hAnsi="Times New Roman" w:cs="Times New Roman"/>
                <w:color w:val="auto"/>
                <w:rPrChange w:id="161" w:author="胡瀚" w:date="2018-02-10T18:26:00Z">
                  <w:rPr>
                    <w:del w:id="162" w:author="胡瀚" w:date="2018-02-10T18:26:00Z"/>
                    <w:rFonts w:ascii="Times New Roman" w:hAnsi="Times New Roman" w:cs="Times New Roman"/>
                    <w:sz w:val="24"/>
                  </w:rPr>
                </w:rPrChange>
              </w:rPr>
            </w:pPr>
            <w:bookmarkStart w:id="163" w:name="_vm051rmyhoww" w:colFirst="0" w:colLast="0"/>
            <w:bookmarkEnd w:id="163"/>
            <w:del w:id="164" w:author="胡瀚" w:date="2018-02-10T18:26:00Z">
              <w:r w:rsidRPr="007965BF" w:rsidDel="007965BF">
                <w:rPr>
                  <w:rFonts w:ascii="Times New Roman" w:hAnsi="Times New Roman" w:cs="Times New Roman"/>
                  <w:color w:val="auto"/>
                  <w:rPrChange w:id="165" w:author="胡瀚" w:date="2018-02-10T18:26:00Z">
                    <w:rPr>
                      <w:rFonts w:ascii="Times New Roman" w:hAnsi="Times New Roman" w:cs="Times New Roman"/>
                      <w:sz w:val="24"/>
                    </w:rPr>
                  </w:rPrChange>
                </w:rPr>
                <w:delText>Autonomous Maze Navigation Rover Design</w:delText>
              </w:r>
              <w:r w:rsidR="00B368EE" w:rsidRPr="007965BF" w:rsidDel="007965BF">
                <w:rPr>
                  <w:rFonts w:ascii="Times New Roman" w:hAnsi="Times New Roman" w:cs="Times New Roman"/>
                  <w:color w:val="auto"/>
                  <w:rPrChange w:id="166" w:author="胡瀚" w:date="2018-02-10T18:26:00Z">
                    <w:rPr>
                      <w:rFonts w:ascii="Times New Roman" w:hAnsi="Times New Roman" w:cs="Times New Roman"/>
                      <w:sz w:val="24"/>
                    </w:rPr>
                  </w:rPrChange>
                </w:rPr>
                <w:delText xml:space="preserve"> </w:delText>
              </w:r>
              <w:r w:rsidRPr="007965BF" w:rsidDel="007965BF">
                <w:rPr>
                  <w:rFonts w:ascii="Times New Roman" w:hAnsi="Times New Roman" w:cs="Times New Roman"/>
                  <w:color w:val="auto"/>
                  <w:rPrChange w:id="167" w:author="胡瀚" w:date="2018-02-10T18:26:00Z">
                    <w:rPr>
                      <w:rFonts w:ascii="Times New Roman" w:hAnsi="Times New Roman" w:cs="Times New Roman"/>
                      <w:sz w:val="24"/>
                    </w:rPr>
                  </w:rPrChange>
                </w:rPr>
                <w:delText>—</w:delText>
              </w:r>
              <w:r w:rsidR="00A86112" w:rsidRPr="007965BF" w:rsidDel="007965BF">
                <w:rPr>
                  <w:rFonts w:ascii="Times New Roman" w:hAnsi="Times New Roman" w:cs="Times New Roman"/>
                  <w:b w:val="0"/>
                  <w:i/>
                  <w:color w:val="auto"/>
                  <w:rPrChange w:id="168" w:author="胡瀚" w:date="2018-02-10T18:26:00Z">
                    <w:rPr>
                      <w:rFonts w:ascii="Times New Roman" w:hAnsi="Times New Roman" w:cs="Times New Roman"/>
                      <w:b w:val="0"/>
                      <w:i/>
                      <w:sz w:val="24"/>
                    </w:rPr>
                  </w:rPrChange>
                </w:rPr>
                <w:delText xml:space="preserve"> Systems Developer</w:delText>
              </w:r>
            </w:del>
          </w:p>
          <w:p w14:paraId="116E1712" w14:textId="0471088E" w:rsidR="002F1522" w:rsidRPr="007965BF" w:rsidDel="007965BF" w:rsidRDefault="00F8700F" w:rsidP="00C927C7">
            <w:pPr>
              <w:pStyle w:val="Heading3"/>
              <w:rPr>
                <w:del w:id="169" w:author="胡瀚" w:date="2018-02-10T18:26:00Z"/>
                <w:rStyle w:val="Emphasis"/>
                <w:rFonts w:ascii="Times New Roman" w:hAnsi="Times New Roman" w:cs="Times New Roman"/>
                <w:color w:val="auto"/>
                <w:sz w:val="18"/>
                <w:rPrChange w:id="170" w:author="胡瀚" w:date="2018-02-10T18:26:00Z">
                  <w:rPr>
                    <w:del w:id="171" w:author="胡瀚" w:date="2018-02-10T18:26:00Z"/>
                    <w:rStyle w:val="Emphasis"/>
                    <w:rFonts w:ascii="Times New Roman" w:hAnsi="Times New Roman" w:cs="Times New Roman"/>
                    <w:color w:val="auto"/>
                    <w:sz w:val="20"/>
                  </w:rPr>
                </w:rPrChange>
              </w:rPr>
            </w:pPr>
            <w:del w:id="172" w:author="胡瀚" w:date="2018-02-10T18:26:00Z">
              <w:r w:rsidRPr="007965BF" w:rsidDel="007965BF">
                <w:rPr>
                  <w:rStyle w:val="Emphasis"/>
                  <w:rFonts w:ascii="Times New Roman" w:hAnsi="Times New Roman" w:cs="Times New Roman"/>
                  <w:color w:val="auto"/>
                  <w:sz w:val="18"/>
                  <w:rPrChange w:id="173" w:author="胡瀚" w:date="2018-02-10T18:26:00Z">
                    <w:rPr>
                      <w:rStyle w:val="Emphasis"/>
                      <w:rFonts w:ascii="Times New Roman" w:hAnsi="Times New Roman" w:cs="Times New Roman"/>
                      <w:color w:val="auto"/>
                      <w:sz w:val="20"/>
                    </w:rPr>
                  </w:rPrChange>
                </w:rPr>
                <w:delText xml:space="preserve">Toronto, </w:delText>
              </w:r>
              <w:r w:rsidR="002F1522" w:rsidRPr="007965BF" w:rsidDel="007965BF">
                <w:rPr>
                  <w:rStyle w:val="Emphasis"/>
                  <w:rFonts w:ascii="Times New Roman" w:hAnsi="Times New Roman" w:cs="Times New Roman"/>
                  <w:color w:val="auto"/>
                  <w:sz w:val="18"/>
                  <w:rPrChange w:id="174" w:author="胡瀚" w:date="2018-02-10T18:26:00Z">
                    <w:rPr>
                      <w:rStyle w:val="Emphasis"/>
                      <w:rFonts w:ascii="Times New Roman" w:hAnsi="Times New Roman" w:cs="Times New Roman"/>
                      <w:color w:val="auto"/>
                      <w:sz w:val="20"/>
                    </w:rPr>
                  </w:rPrChange>
                </w:rPr>
                <w:delText>September 201</w:delText>
              </w:r>
              <w:r w:rsidR="00600B0C" w:rsidRPr="007965BF" w:rsidDel="007965BF">
                <w:rPr>
                  <w:rStyle w:val="Emphasis"/>
                  <w:rFonts w:ascii="Times New Roman" w:hAnsi="Times New Roman" w:cs="Times New Roman"/>
                  <w:color w:val="auto"/>
                  <w:sz w:val="18"/>
                  <w:rPrChange w:id="175" w:author="胡瀚" w:date="2018-02-10T18:26:00Z">
                    <w:rPr>
                      <w:rStyle w:val="Emphasis"/>
                      <w:rFonts w:ascii="Times New Roman" w:hAnsi="Times New Roman" w:cs="Times New Roman"/>
                      <w:color w:val="auto"/>
                      <w:sz w:val="20"/>
                    </w:rPr>
                  </w:rPrChange>
                </w:rPr>
                <w:delText>7</w:delText>
              </w:r>
              <w:r w:rsidR="002F1522" w:rsidRPr="007965BF" w:rsidDel="007965BF">
                <w:rPr>
                  <w:rStyle w:val="Emphasis"/>
                  <w:rFonts w:ascii="Times New Roman" w:hAnsi="Times New Roman" w:cs="Times New Roman"/>
                  <w:color w:val="auto"/>
                  <w:sz w:val="18"/>
                  <w:rPrChange w:id="176" w:author="胡瀚" w:date="2018-02-10T18:26:00Z">
                    <w:rPr>
                      <w:rStyle w:val="Emphasis"/>
                      <w:rFonts w:ascii="Times New Roman" w:hAnsi="Times New Roman" w:cs="Times New Roman"/>
                      <w:color w:val="auto"/>
                      <w:sz w:val="20"/>
                    </w:rPr>
                  </w:rPrChange>
                </w:rPr>
                <w:delText xml:space="preserve"> – December </w:delText>
              </w:r>
            </w:del>
            <w:commentRangeStart w:id="177"/>
            <w:del w:id="178" w:author="胡瀚" w:date="2018-02-07T17:25:00Z">
              <w:r w:rsidR="002F1522" w:rsidRPr="007965BF" w:rsidDel="00D214D8">
                <w:rPr>
                  <w:rStyle w:val="Emphasis"/>
                  <w:rFonts w:ascii="Times New Roman" w:hAnsi="Times New Roman" w:cs="Times New Roman"/>
                  <w:color w:val="auto"/>
                  <w:sz w:val="18"/>
                  <w:rPrChange w:id="179" w:author="胡瀚" w:date="2018-02-10T18:26:00Z">
                    <w:rPr>
                      <w:rStyle w:val="Emphasis"/>
                      <w:rFonts w:ascii="Times New Roman" w:hAnsi="Times New Roman" w:cs="Times New Roman"/>
                      <w:color w:val="auto"/>
                      <w:sz w:val="20"/>
                    </w:rPr>
                  </w:rPrChange>
                </w:rPr>
                <w:delText>201</w:delText>
              </w:r>
              <w:r w:rsidR="00600B0C" w:rsidRPr="007965BF" w:rsidDel="00D214D8">
                <w:rPr>
                  <w:rStyle w:val="Emphasis"/>
                  <w:rFonts w:ascii="Times New Roman" w:hAnsi="Times New Roman" w:cs="Times New Roman"/>
                  <w:color w:val="auto"/>
                  <w:sz w:val="18"/>
                  <w:rPrChange w:id="180" w:author="胡瀚" w:date="2018-02-10T18:26:00Z">
                    <w:rPr>
                      <w:rStyle w:val="Emphasis"/>
                      <w:rFonts w:ascii="Times New Roman" w:hAnsi="Times New Roman" w:cs="Times New Roman"/>
                      <w:color w:val="auto"/>
                      <w:sz w:val="20"/>
                    </w:rPr>
                  </w:rPrChange>
                </w:rPr>
                <w:delText>8</w:delText>
              </w:r>
              <w:commentRangeEnd w:id="177"/>
              <w:r w:rsidR="001A3EFD" w:rsidRPr="007965BF" w:rsidDel="00D214D8">
                <w:rPr>
                  <w:rStyle w:val="CommentReference"/>
                  <w:rFonts w:ascii="Merriweather" w:eastAsia="SimSun" w:hAnsi="Merriweather" w:cs="Merriweather"/>
                  <w:color w:val="auto"/>
                  <w:sz w:val="14"/>
                  <w:rPrChange w:id="181" w:author="胡瀚" w:date="2018-02-10T18:26:00Z">
                    <w:rPr>
                      <w:rStyle w:val="CommentReference"/>
                      <w:rFonts w:ascii="Merriweather" w:eastAsia="SimSun" w:hAnsi="Merriweather" w:cs="Merriweather"/>
                    </w:rPr>
                  </w:rPrChange>
                </w:rPr>
                <w:commentReference w:id="177"/>
              </w:r>
            </w:del>
          </w:p>
          <w:p w14:paraId="5BD3B462" w14:textId="0471CD42" w:rsidR="002F7602" w:rsidRPr="007965BF" w:rsidDel="007965BF" w:rsidRDefault="003D3B68" w:rsidP="004C2867">
            <w:pPr>
              <w:pStyle w:val="ListParagraph"/>
              <w:numPr>
                <w:ilvl w:val="0"/>
                <w:numId w:val="8"/>
              </w:numPr>
              <w:pBdr>
                <w:top w:val="nil"/>
                <w:left w:val="nil"/>
                <w:bottom w:val="nil"/>
                <w:right w:val="nil"/>
                <w:between w:val="nil"/>
              </w:pBdr>
              <w:rPr>
                <w:del w:id="182" w:author="胡瀚" w:date="2018-02-10T18:26:00Z"/>
                <w:rFonts w:ascii="Times New Roman" w:hAnsi="Times New Roman"/>
                <w:sz w:val="20"/>
                <w:rPrChange w:id="183" w:author="胡瀚" w:date="2018-02-10T18:26:00Z">
                  <w:rPr>
                    <w:del w:id="184" w:author="胡瀚" w:date="2018-02-10T18:26:00Z"/>
                    <w:rFonts w:ascii="Times New Roman" w:hAnsi="Times New Roman"/>
                  </w:rPr>
                </w:rPrChange>
              </w:rPr>
            </w:pPr>
            <w:del w:id="185" w:author="胡瀚" w:date="2018-02-10T18:26:00Z">
              <w:r w:rsidRPr="007965BF" w:rsidDel="007965BF">
                <w:rPr>
                  <w:rFonts w:ascii="Times New Roman" w:hAnsi="Times New Roman"/>
                  <w:sz w:val="20"/>
                  <w:rPrChange w:id="186" w:author="胡瀚" w:date="2018-02-10T18:26:00Z">
                    <w:rPr>
                      <w:rFonts w:ascii="Times New Roman" w:hAnsi="Times New Roman"/>
                    </w:rPr>
                  </w:rPrChange>
                </w:rPr>
                <w:delText xml:space="preserve">In a team of 5, </w:delText>
              </w:r>
              <w:r w:rsidR="00866926" w:rsidRPr="007965BF" w:rsidDel="007965BF">
                <w:rPr>
                  <w:rFonts w:ascii="Times New Roman" w:hAnsi="Times New Roman"/>
                  <w:sz w:val="20"/>
                  <w:rPrChange w:id="187" w:author="胡瀚" w:date="2018-02-10T18:26:00Z">
                    <w:rPr>
                      <w:rFonts w:ascii="Times New Roman" w:hAnsi="Times New Roman"/>
                    </w:rPr>
                  </w:rPrChange>
                </w:rPr>
                <w:delText>built</w:delText>
              </w:r>
              <w:r w:rsidR="00B026D9" w:rsidRPr="007965BF" w:rsidDel="007965BF">
                <w:rPr>
                  <w:rFonts w:ascii="Times New Roman" w:hAnsi="Times New Roman"/>
                  <w:sz w:val="20"/>
                  <w:rPrChange w:id="188" w:author="胡瀚" w:date="2018-02-10T18:26:00Z">
                    <w:rPr>
                      <w:rFonts w:ascii="Times New Roman" w:hAnsi="Times New Roman"/>
                    </w:rPr>
                  </w:rPrChange>
                </w:rPr>
                <w:delText xml:space="preserve"> an</w:delText>
              </w:r>
            </w:del>
            <w:ins w:id="189" w:author="Gary" w:date="2018-02-06T12:53:00Z">
              <w:del w:id="190" w:author="胡瀚" w:date="2018-02-10T18:26:00Z">
                <w:r w:rsidR="005A3292" w:rsidRPr="007965BF" w:rsidDel="007965BF">
                  <w:rPr>
                    <w:rFonts w:ascii="Times New Roman" w:hAnsi="Times New Roman"/>
                    <w:sz w:val="20"/>
                    <w:rPrChange w:id="191" w:author="胡瀚" w:date="2018-02-10T18:26:00Z">
                      <w:rPr>
                        <w:rFonts w:ascii="Times New Roman" w:hAnsi="Times New Roman"/>
                      </w:rPr>
                    </w:rPrChange>
                  </w:rPr>
                  <w:delText xml:space="preserve">Developed </w:delText>
                </w:r>
              </w:del>
              <w:commentRangeStart w:id="192"/>
              <w:del w:id="193" w:author="胡瀚" w:date="2018-02-07T17:25:00Z">
                <w:r w:rsidR="005A3292" w:rsidRPr="007965BF" w:rsidDel="00D214D8">
                  <w:rPr>
                    <w:rFonts w:ascii="Times New Roman" w:hAnsi="Times New Roman"/>
                    <w:sz w:val="20"/>
                    <w:rPrChange w:id="194" w:author="胡瀚" w:date="2018-02-10T18:26:00Z">
                      <w:rPr>
                        <w:rFonts w:ascii="Times New Roman" w:hAnsi="Times New Roman"/>
                      </w:rPr>
                    </w:rPrChange>
                  </w:rPr>
                  <w:delText>software</w:delText>
                </w:r>
              </w:del>
              <w:del w:id="195" w:author="胡瀚" w:date="2018-02-10T18:26:00Z">
                <w:r w:rsidR="005A3292" w:rsidRPr="007965BF" w:rsidDel="007965BF">
                  <w:rPr>
                    <w:rFonts w:ascii="Times New Roman" w:hAnsi="Times New Roman"/>
                    <w:sz w:val="20"/>
                    <w:rPrChange w:id="196" w:author="胡瀚" w:date="2018-02-10T18:26:00Z">
                      <w:rPr>
                        <w:rFonts w:ascii="Times New Roman" w:hAnsi="Times New Roman"/>
                      </w:rPr>
                    </w:rPrChange>
                  </w:rPr>
                  <w:delText xml:space="preserve"> architecture </w:delText>
                </w:r>
              </w:del>
            </w:ins>
            <w:commentRangeEnd w:id="192"/>
            <w:ins w:id="197" w:author="Gary" w:date="2018-02-06T12:54:00Z">
              <w:del w:id="198" w:author="胡瀚" w:date="2018-02-07T17:31:00Z">
                <w:r w:rsidR="005A3292" w:rsidRPr="007965BF" w:rsidDel="00D214D8">
                  <w:rPr>
                    <w:rStyle w:val="CommentReference"/>
                    <w:rFonts w:ascii="Merriweather" w:eastAsia="SimSun" w:hAnsi="Merriweather" w:cs="Merriweather"/>
                    <w:sz w:val="14"/>
                    <w:lang w:val="en"/>
                    <w:rPrChange w:id="199" w:author="胡瀚" w:date="2018-02-10T18:26:00Z">
                      <w:rPr>
                        <w:rStyle w:val="CommentReference"/>
                        <w:rFonts w:ascii="Merriweather" w:eastAsia="SimSun" w:hAnsi="Merriweather" w:cs="Merriweather"/>
                        <w:color w:val="666666"/>
                        <w:lang w:val="en"/>
                      </w:rPr>
                    </w:rPrChange>
                  </w:rPr>
                  <w:commentReference w:id="192"/>
                </w:r>
              </w:del>
            </w:ins>
            <w:ins w:id="200" w:author="Gary" w:date="2018-02-06T12:53:00Z">
              <w:del w:id="201" w:author="胡瀚" w:date="2018-02-07T17:53:00Z">
                <w:r w:rsidR="005A3292" w:rsidRPr="007965BF" w:rsidDel="00E66217">
                  <w:rPr>
                    <w:rFonts w:ascii="Times New Roman" w:hAnsi="Times New Roman"/>
                    <w:sz w:val="20"/>
                    <w:rPrChange w:id="202" w:author="胡瀚" w:date="2018-02-10T18:26:00Z">
                      <w:rPr>
                        <w:rFonts w:ascii="Times New Roman" w:hAnsi="Times New Roman"/>
                      </w:rPr>
                    </w:rPrChange>
                  </w:rPr>
                  <w:delText>for</w:delText>
                </w:r>
              </w:del>
            </w:ins>
            <w:del w:id="203" w:author="胡瀚" w:date="2018-02-10T18:26:00Z">
              <w:r w:rsidR="00B026D9" w:rsidRPr="007965BF" w:rsidDel="007965BF">
                <w:rPr>
                  <w:rFonts w:ascii="Times New Roman" w:hAnsi="Times New Roman"/>
                  <w:sz w:val="20"/>
                  <w:rPrChange w:id="204" w:author="胡瀚" w:date="2018-02-10T18:26:00Z">
                    <w:rPr>
                      <w:rFonts w:ascii="Times New Roman" w:hAnsi="Times New Roman"/>
                    </w:rPr>
                  </w:rPrChange>
                </w:rPr>
                <w:delText xml:space="preserve"> autonomous rover </w:delText>
              </w:r>
              <w:r w:rsidR="00661ADE" w:rsidRPr="007965BF" w:rsidDel="007965BF">
                <w:rPr>
                  <w:rFonts w:ascii="Times New Roman" w:hAnsi="Times New Roman"/>
                  <w:sz w:val="20"/>
                  <w:rPrChange w:id="205" w:author="胡瀚" w:date="2018-02-10T18:26:00Z">
                    <w:rPr>
                      <w:rFonts w:ascii="Times New Roman" w:hAnsi="Times New Roman"/>
                    </w:rPr>
                  </w:rPrChange>
                </w:rPr>
                <w:delText xml:space="preserve">that is </w:delText>
              </w:r>
            </w:del>
            <w:del w:id="206" w:author="胡瀚" w:date="2018-02-07T17:53:00Z">
              <w:r w:rsidR="00661ADE" w:rsidRPr="007965BF" w:rsidDel="00E66217">
                <w:rPr>
                  <w:rFonts w:ascii="Times New Roman" w:hAnsi="Times New Roman"/>
                  <w:sz w:val="20"/>
                  <w:rPrChange w:id="207" w:author="胡瀚" w:date="2018-02-10T18:26:00Z">
                    <w:rPr>
                      <w:rFonts w:ascii="Times New Roman" w:hAnsi="Times New Roman"/>
                    </w:rPr>
                  </w:rPrChange>
                </w:rPr>
                <w:delText>capable of</w:delText>
              </w:r>
            </w:del>
            <w:del w:id="208" w:author="胡瀚" w:date="2018-02-10T18:26:00Z">
              <w:r w:rsidR="00B026D9" w:rsidRPr="007965BF" w:rsidDel="007965BF">
                <w:rPr>
                  <w:rFonts w:ascii="Times New Roman" w:hAnsi="Times New Roman"/>
                  <w:sz w:val="20"/>
                  <w:rPrChange w:id="209" w:author="胡瀚" w:date="2018-02-10T18:26:00Z">
                    <w:rPr>
                      <w:rFonts w:ascii="Times New Roman" w:hAnsi="Times New Roman"/>
                    </w:rPr>
                  </w:rPrChange>
                </w:rPr>
                <w:delText xml:space="preserve"> maneuver</w:delText>
              </w:r>
              <w:r w:rsidR="00661ADE" w:rsidRPr="007965BF" w:rsidDel="007965BF">
                <w:rPr>
                  <w:rFonts w:ascii="Times New Roman" w:hAnsi="Times New Roman"/>
                  <w:sz w:val="20"/>
                  <w:rPrChange w:id="210" w:author="胡瀚" w:date="2018-02-10T18:26:00Z">
                    <w:rPr>
                      <w:rFonts w:ascii="Times New Roman" w:hAnsi="Times New Roman"/>
                    </w:rPr>
                  </w:rPrChange>
                </w:rPr>
                <w:delText>ing</w:delText>
              </w:r>
              <w:r w:rsidR="00B026D9" w:rsidRPr="007965BF" w:rsidDel="007965BF">
                <w:rPr>
                  <w:rFonts w:ascii="Times New Roman" w:hAnsi="Times New Roman"/>
                  <w:sz w:val="20"/>
                  <w:rPrChange w:id="211" w:author="胡瀚" w:date="2018-02-10T18:26:00Z">
                    <w:rPr>
                      <w:rFonts w:ascii="Times New Roman" w:hAnsi="Times New Roman"/>
                    </w:rPr>
                  </w:rPrChange>
                </w:rPr>
                <w:delText xml:space="preserve"> through a maze, perform</w:delText>
              </w:r>
              <w:r w:rsidR="008E787F" w:rsidRPr="007965BF" w:rsidDel="007965BF">
                <w:rPr>
                  <w:rFonts w:ascii="Times New Roman" w:hAnsi="Times New Roman"/>
                  <w:sz w:val="20"/>
                  <w:rPrChange w:id="212" w:author="胡瀚" w:date="2018-02-10T18:26:00Z">
                    <w:rPr>
                      <w:rFonts w:ascii="Times New Roman" w:hAnsi="Times New Roman"/>
                    </w:rPr>
                  </w:rPrChange>
                </w:rPr>
                <w:delText>ing</w:delText>
              </w:r>
              <w:r w:rsidR="00B026D9" w:rsidRPr="007965BF" w:rsidDel="007965BF">
                <w:rPr>
                  <w:rFonts w:ascii="Times New Roman" w:hAnsi="Times New Roman"/>
                  <w:sz w:val="20"/>
                  <w:rPrChange w:id="213" w:author="胡瀚" w:date="2018-02-10T18:26:00Z">
                    <w:rPr>
                      <w:rFonts w:ascii="Times New Roman" w:hAnsi="Times New Roman"/>
                    </w:rPr>
                  </w:rPrChange>
                </w:rPr>
                <w:delText xml:space="preserve"> obstacle avoidance,</w:delText>
              </w:r>
              <w:r w:rsidR="002F7602" w:rsidRPr="007965BF" w:rsidDel="007965BF">
                <w:rPr>
                  <w:rFonts w:ascii="Times New Roman" w:hAnsi="Times New Roman"/>
                  <w:sz w:val="20"/>
                  <w:rPrChange w:id="214" w:author="胡瀚" w:date="2018-02-10T18:26:00Z">
                    <w:rPr>
                      <w:rFonts w:ascii="Times New Roman" w:hAnsi="Times New Roman"/>
                    </w:rPr>
                  </w:rPrChange>
                </w:rPr>
                <w:delText xml:space="preserve"> </w:delText>
              </w:r>
              <w:r w:rsidR="00B026D9" w:rsidRPr="007965BF" w:rsidDel="007965BF">
                <w:rPr>
                  <w:rFonts w:ascii="Times New Roman" w:hAnsi="Times New Roman"/>
                  <w:sz w:val="20"/>
                  <w:rPrChange w:id="215" w:author="胡瀚" w:date="2018-02-10T18:26:00Z">
                    <w:rPr>
                      <w:rFonts w:ascii="Times New Roman" w:hAnsi="Times New Roman"/>
                    </w:rPr>
                  </w:rPrChange>
                </w:rPr>
                <w:delText xml:space="preserve">localization, </w:delText>
              </w:r>
              <w:r w:rsidR="002665D0" w:rsidRPr="007965BF" w:rsidDel="007965BF">
                <w:rPr>
                  <w:rFonts w:ascii="Times New Roman" w:hAnsi="Times New Roman"/>
                  <w:sz w:val="20"/>
                  <w:rPrChange w:id="216" w:author="胡瀚" w:date="2018-02-10T18:26:00Z">
                    <w:rPr>
                      <w:rFonts w:ascii="Times New Roman" w:hAnsi="Times New Roman"/>
                    </w:rPr>
                  </w:rPrChange>
                </w:rPr>
                <w:delText xml:space="preserve">pathfinding, </w:delText>
              </w:r>
              <w:r w:rsidR="002E1A73" w:rsidRPr="007965BF" w:rsidDel="007965BF">
                <w:rPr>
                  <w:rFonts w:ascii="Times New Roman" w:hAnsi="Times New Roman"/>
                  <w:sz w:val="20"/>
                  <w:rPrChange w:id="217" w:author="胡瀚" w:date="2018-02-10T18:26:00Z">
                    <w:rPr>
                      <w:rFonts w:ascii="Times New Roman" w:hAnsi="Times New Roman"/>
                    </w:rPr>
                  </w:rPrChange>
                </w:rPr>
                <w:delText>pick up and deliver a payload</w:delText>
              </w:r>
              <w:r w:rsidR="00E61E17" w:rsidRPr="007965BF" w:rsidDel="007965BF">
                <w:rPr>
                  <w:rFonts w:ascii="Times New Roman" w:hAnsi="Times New Roman"/>
                  <w:sz w:val="20"/>
                  <w:rPrChange w:id="218" w:author="胡瀚" w:date="2018-02-10T18:26:00Z">
                    <w:rPr>
                      <w:rFonts w:ascii="Times New Roman" w:hAnsi="Times New Roman"/>
                    </w:rPr>
                  </w:rPrChange>
                </w:rPr>
                <w:delText xml:space="preserve"> to designated location</w:delText>
              </w:r>
              <w:r w:rsidR="002E1A73" w:rsidRPr="007965BF" w:rsidDel="007965BF">
                <w:rPr>
                  <w:rFonts w:ascii="Times New Roman" w:hAnsi="Times New Roman"/>
                  <w:sz w:val="20"/>
                  <w:rPrChange w:id="219" w:author="胡瀚" w:date="2018-02-10T18:26:00Z">
                    <w:rPr>
                      <w:rFonts w:ascii="Times New Roman" w:hAnsi="Times New Roman"/>
                    </w:rPr>
                  </w:rPrChange>
                </w:rPr>
                <w:delText xml:space="preserve">. </w:delText>
              </w:r>
            </w:del>
          </w:p>
          <w:p w14:paraId="284F780C" w14:textId="0522350E" w:rsidR="006B67DD" w:rsidRPr="007965BF" w:rsidDel="007965BF" w:rsidRDefault="002F7602" w:rsidP="004C2867">
            <w:pPr>
              <w:pStyle w:val="ListParagraph"/>
              <w:numPr>
                <w:ilvl w:val="0"/>
                <w:numId w:val="8"/>
              </w:numPr>
              <w:pBdr>
                <w:top w:val="nil"/>
                <w:left w:val="nil"/>
                <w:bottom w:val="nil"/>
                <w:right w:val="nil"/>
                <w:between w:val="nil"/>
              </w:pBdr>
              <w:rPr>
                <w:del w:id="220" w:author="胡瀚" w:date="2018-02-10T18:26:00Z"/>
                <w:rFonts w:ascii="Times New Roman" w:hAnsi="Times New Roman"/>
                <w:sz w:val="20"/>
                <w:rPrChange w:id="221" w:author="胡瀚" w:date="2018-02-10T18:26:00Z">
                  <w:rPr>
                    <w:del w:id="222" w:author="胡瀚" w:date="2018-02-10T18:26:00Z"/>
                    <w:rFonts w:ascii="Times New Roman" w:hAnsi="Times New Roman"/>
                  </w:rPr>
                </w:rPrChange>
              </w:rPr>
            </w:pPr>
            <w:del w:id="223" w:author="胡瀚" w:date="2018-02-10T18:26:00Z">
              <w:r w:rsidRPr="007965BF" w:rsidDel="007965BF">
                <w:rPr>
                  <w:rFonts w:ascii="Times New Roman" w:hAnsi="Times New Roman"/>
                  <w:sz w:val="20"/>
                  <w:rPrChange w:id="224" w:author="胡瀚" w:date="2018-02-10T18:26:00Z">
                    <w:rPr>
                      <w:rFonts w:ascii="Times New Roman" w:hAnsi="Times New Roman"/>
                    </w:rPr>
                  </w:rPrChange>
                </w:rPr>
                <w:delText xml:space="preserve">Designed overall software architecture </w:delText>
              </w:r>
              <w:r w:rsidR="00CC0A05" w:rsidRPr="007965BF" w:rsidDel="007965BF">
                <w:rPr>
                  <w:rFonts w:ascii="Times New Roman" w:hAnsi="Times New Roman"/>
                  <w:sz w:val="20"/>
                  <w:rPrChange w:id="225" w:author="胡瀚" w:date="2018-02-10T18:26:00Z">
                    <w:rPr>
                      <w:rFonts w:ascii="Times New Roman" w:hAnsi="Times New Roman"/>
                    </w:rPr>
                  </w:rPrChange>
                </w:rPr>
                <w:delText xml:space="preserve">of </w:delText>
              </w:r>
              <w:r w:rsidR="00923975" w:rsidRPr="007965BF" w:rsidDel="007965BF">
                <w:rPr>
                  <w:rFonts w:ascii="Times New Roman" w:hAnsi="Times New Roman"/>
                  <w:sz w:val="20"/>
                  <w:rPrChange w:id="226" w:author="胡瀚" w:date="2018-02-10T18:26:00Z">
                    <w:rPr>
                      <w:rFonts w:ascii="Times New Roman" w:hAnsi="Times New Roman"/>
                    </w:rPr>
                  </w:rPrChange>
                </w:rPr>
                <w:delText xml:space="preserve">the </w:delText>
              </w:r>
              <w:r w:rsidR="00401C17" w:rsidRPr="007965BF" w:rsidDel="007965BF">
                <w:rPr>
                  <w:rFonts w:ascii="Times New Roman" w:hAnsi="Times New Roman"/>
                  <w:sz w:val="20"/>
                  <w:rPrChange w:id="227" w:author="胡瀚" w:date="2018-02-10T18:26:00Z">
                    <w:rPr>
                      <w:rFonts w:ascii="Times New Roman" w:hAnsi="Times New Roman"/>
                    </w:rPr>
                  </w:rPrChange>
                </w:rPr>
                <w:delText xml:space="preserve">rover. </w:delText>
              </w:r>
            </w:del>
          </w:p>
          <w:p w14:paraId="218033F2" w14:textId="43DD6E92" w:rsidR="003D3B68" w:rsidRPr="007965BF" w:rsidDel="007965BF" w:rsidRDefault="002F7602" w:rsidP="004C2867">
            <w:pPr>
              <w:pStyle w:val="ListParagraph"/>
              <w:numPr>
                <w:ilvl w:val="0"/>
                <w:numId w:val="8"/>
              </w:numPr>
              <w:pBdr>
                <w:top w:val="nil"/>
                <w:left w:val="nil"/>
                <w:bottom w:val="nil"/>
                <w:right w:val="nil"/>
                <w:between w:val="nil"/>
              </w:pBdr>
              <w:rPr>
                <w:del w:id="228" w:author="胡瀚" w:date="2018-02-10T18:26:00Z"/>
                <w:rFonts w:ascii="Times New Roman" w:hAnsi="Times New Roman"/>
                <w:sz w:val="20"/>
                <w:rPrChange w:id="229" w:author="胡瀚" w:date="2018-02-10T18:26:00Z">
                  <w:rPr>
                    <w:del w:id="230" w:author="胡瀚" w:date="2018-02-10T18:26:00Z"/>
                    <w:rFonts w:ascii="Times New Roman" w:hAnsi="Times New Roman"/>
                  </w:rPr>
                </w:rPrChange>
              </w:rPr>
            </w:pPr>
            <w:del w:id="231" w:author="胡瀚" w:date="2018-02-10T18:26:00Z">
              <w:r w:rsidRPr="007965BF" w:rsidDel="007965BF">
                <w:rPr>
                  <w:rFonts w:ascii="Times New Roman" w:hAnsi="Times New Roman"/>
                  <w:sz w:val="20"/>
                  <w:rPrChange w:id="232" w:author="胡瀚" w:date="2018-02-10T18:26:00Z">
                    <w:rPr>
                      <w:rFonts w:ascii="Times New Roman" w:hAnsi="Times New Roman"/>
                    </w:rPr>
                  </w:rPrChange>
                </w:rPr>
                <w:delText xml:space="preserve">Implemented 2D histogram localization, obstacle detection and avoidance, </w:delText>
              </w:r>
            </w:del>
            <w:del w:id="233" w:author="胡瀚" w:date="2018-02-09T14:58:00Z">
              <w:r w:rsidR="00447DED" w:rsidRPr="007965BF" w:rsidDel="008C5C2B">
                <w:rPr>
                  <w:rFonts w:ascii="Times New Roman" w:hAnsi="Times New Roman"/>
                  <w:sz w:val="20"/>
                  <w:rPrChange w:id="234" w:author="胡瀚" w:date="2018-02-10T18:26:00Z">
                    <w:rPr>
                      <w:rFonts w:ascii="Times New Roman" w:hAnsi="Times New Roman"/>
                    </w:rPr>
                  </w:rPrChange>
                </w:rPr>
                <w:delText xml:space="preserve">and </w:delText>
              </w:r>
            </w:del>
            <w:del w:id="235" w:author="胡瀚" w:date="2018-02-10T18:26:00Z">
              <w:r w:rsidR="00447DED" w:rsidRPr="007965BF" w:rsidDel="007965BF">
                <w:rPr>
                  <w:rFonts w:ascii="Times New Roman" w:hAnsi="Times New Roman"/>
                  <w:sz w:val="20"/>
                  <w:rPrChange w:id="236" w:author="胡瀚" w:date="2018-02-10T18:26:00Z">
                    <w:rPr>
                      <w:rFonts w:ascii="Times New Roman" w:hAnsi="Times New Roman"/>
                    </w:rPr>
                  </w:rPrChange>
                </w:rPr>
                <w:delText>path planning</w:delText>
              </w:r>
              <w:r w:rsidRPr="007965BF" w:rsidDel="007965BF">
                <w:rPr>
                  <w:rFonts w:ascii="Times New Roman" w:hAnsi="Times New Roman"/>
                  <w:sz w:val="20"/>
                  <w:rPrChange w:id="237" w:author="胡瀚" w:date="2018-02-10T18:26:00Z">
                    <w:rPr>
                      <w:rFonts w:ascii="Times New Roman" w:hAnsi="Times New Roman"/>
                    </w:rPr>
                  </w:rPrChange>
                </w:rPr>
                <w:delText xml:space="preserve"> algorithm using MATLAB and Arduino</w:delText>
              </w:r>
            </w:del>
            <w:del w:id="238" w:author="胡瀚" w:date="2018-02-07T17:55:00Z">
              <w:r w:rsidRPr="007965BF" w:rsidDel="00A776E5">
                <w:rPr>
                  <w:rFonts w:ascii="Times New Roman" w:hAnsi="Times New Roman"/>
                  <w:sz w:val="20"/>
                  <w:rPrChange w:id="239" w:author="胡瀚" w:date="2018-02-10T18:26:00Z">
                    <w:rPr>
                      <w:rFonts w:ascii="Times New Roman" w:hAnsi="Times New Roman"/>
                    </w:rPr>
                  </w:rPrChange>
                </w:rPr>
                <w:delText>.</w:delText>
              </w:r>
            </w:del>
          </w:p>
          <w:p w14:paraId="34D19497" w14:textId="4052236A" w:rsidR="00CB492E" w:rsidRPr="007965BF" w:rsidDel="00030CF3" w:rsidRDefault="00CB492E" w:rsidP="00CB492E">
            <w:pPr>
              <w:pStyle w:val="ListParagraph"/>
              <w:pBdr>
                <w:top w:val="nil"/>
                <w:left w:val="nil"/>
                <w:bottom w:val="nil"/>
                <w:right w:val="nil"/>
                <w:between w:val="nil"/>
              </w:pBdr>
              <w:rPr>
                <w:del w:id="240" w:author="胡瀚" w:date="2018-02-07T17:57:00Z"/>
                <w:rFonts w:ascii="Times New Roman" w:hAnsi="Times New Roman"/>
                <w:sz w:val="20"/>
                <w:rPrChange w:id="241" w:author="胡瀚" w:date="2018-02-10T18:26:00Z">
                  <w:rPr>
                    <w:del w:id="242" w:author="胡瀚" w:date="2018-02-07T17:57:00Z"/>
                    <w:rFonts w:ascii="Times New Roman" w:hAnsi="Times New Roman"/>
                  </w:rPr>
                </w:rPrChange>
              </w:rPr>
            </w:pPr>
          </w:p>
          <w:p w14:paraId="741ED3F8" w14:textId="6D27D88F" w:rsidR="002F1522" w:rsidRPr="007965BF" w:rsidDel="007965BF" w:rsidRDefault="002F1522" w:rsidP="006350C9">
            <w:pPr>
              <w:pStyle w:val="Heading2"/>
              <w:tabs>
                <w:tab w:val="right" w:pos="9730"/>
              </w:tabs>
              <w:spacing w:before="200"/>
              <w:ind w:right="302"/>
              <w:rPr>
                <w:del w:id="243" w:author="胡瀚" w:date="2018-02-10T18:26:00Z"/>
                <w:rFonts w:ascii="Times New Roman" w:hAnsi="Times New Roman" w:cs="Times New Roman"/>
                <w:b w:val="0"/>
                <w:i/>
                <w:color w:val="auto"/>
                <w:rPrChange w:id="244" w:author="胡瀚" w:date="2018-02-10T18:26:00Z">
                  <w:rPr>
                    <w:del w:id="245" w:author="胡瀚" w:date="2018-02-10T18:26:00Z"/>
                    <w:rFonts w:ascii="Times New Roman" w:hAnsi="Times New Roman" w:cs="Times New Roman"/>
                    <w:b w:val="0"/>
                    <w:i/>
                    <w:sz w:val="24"/>
                  </w:rPr>
                </w:rPrChange>
              </w:rPr>
            </w:pPr>
            <w:del w:id="246" w:author="胡瀚" w:date="2018-02-10T18:26:00Z">
              <w:r w:rsidRPr="007965BF" w:rsidDel="007965BF">
                <w:rPr>
                  <w:rFonts w:ascii="Times New Roman" w:hAnsi="Times New Roman" w:cs="Times New Roman"/>
                  <w:color w:val="auto"/>
                  <w:rPrChange w:id="247" w:author="胡瀚" w:date="2018-02-10T18:26:00Z">
                    <w:rPr>
                      <w:rFonts w:ascii="Times New Roman" w:hAnsi="Times New Roman" w:cs="Times New Roman"/>
                      <w:sz w:val="24"/>
                    </w:rPr>
                  </w:rPrChange>
                </w:rPr>
                <w:delText xml:space="preserve">Open Architecture </w:delText>
              </w:r>
              <w:r w:rsidR="008E0437" w:rsidRPr="007965BF" w:rsidDel="007965BF">
                <w:rPr>
                  <w:rFonts w:ascii="Times New Roman" w:hAnsi="Times New Roman" w:cs="Times New Roman"/>
                  <w:color w:val="auto"/>
                  <w:rPrChange w:id="248" w:author="胡瀚" w:date="2018-02-10T18:26:00Z">
                    <w:rPr>
                      <w:rFonts w:ascii="Times New Roman" w:hAnsi="Times New Roman" w:cs="Times New Roman"/>
                      <w:sz w:val="24"/>
                    </w:rPr>
                  </w:rPrChange>
                </w:rPr>
                <w:delText xml:space="preserve">Quadcopter </w:delText>
              </w:r>
              <w:r w:rsidRPr="007965BF" w:rsidDel="007965BF">
                <w:rPr>
                  <w:rFonts w:ascii="Times New Roman" w:hAnsi="Times New Roman" w:cs="Times New Roman"/>
                  <w:color w:val="auto"/>
                  <w:rPrChange w:id="249" w:author="胡瀚" w:date="2018-02-10T18:26:00Z">
                    <w:rPr>
                      <w:rFonts w:ascii="Times New Roman" w:hAnsi="Times New Roman" w:cs="Times New Roman"/>
                      <w:sz w:val="24"/>
                    </w:rPr>
                  </w:rPrChange>
                </w:rPr>
                <w:delText>Capstone Design</w:delText>
              </w:r>
              <w:r w:rsidR="00303B17" w:rsidRPr="007965BF" w:rsidDel="007965BF">
                <w:rPr>
                  <w:rFonts w:ascii="Times New Roman" w:hAnsi="Times New Roman" w:cs="Times New Roman"/>
                  <w:color w:val="auto"/>
                  <w:rPrChange w:id="250" w:author="胡瀚" w:date="2018-02-10T18:26:00Z">
                    <w:rPr>
                      <w:rFonts w:ascii="Times New Roman" w:hAnsi="Times New Roman" w:cs="Times New Roman"/>
                      <w:sz w:val="24"/>
                    </w:rPr>
                  </w:rPrChange>
                </w:rPr>
                <w:delText xml:space="preserve"> </w:delText>
              </w:r>
              <w:r w:rsidRPr="007965BF" w:rsidDel="007965BF">
                <w:rPr>
                  <w:rFonts w:ascii="Times New Roman" w:hAnsi="Times New Roman" w:cs="Times New Roman"/>
                  <w:color w:val="auto"/>
                  <w:rPrChange w:id="251" w:author="胡瀚" w:date="2018-02-10T18:26:00Z">
                    <w:rPr>
                      <w:rFonts w:ascii="Times New Roman" w:hAnsi="Times New Roman" w:cs="Times New Roman"/>
                      <w:sz w:val="24"/>
                    </w:rPr>
                  </w:rPrChange>
                </w:rPr>
                <w:delText xml:space="preserve">— </w:delText>
              </w:r>
              <w:r w:rsidRPr="007965BF" w:rsidDel="007965BF">
                <w:rPr>
                  <w:rFonts w:ascii="Times New Roman" w:hAnsi="Times New Roman" w:cs="Times New Roman"/>
                  <w:b w:val="0"/>
                  <w:i/>
                  <w:color w:val="auto"/>
                  <w:rPrChange w:id="252" w:author="胡瀚" w:date="2018-02-10T18:26:00Z">
                    <w:rPr>
                      <w:rFonts w:ascii="Times New Roman" w:hAnsi="Times New Roman" w:cs="Times New Roman"/>
                      <w:b w:val="0"/>
                      <w:i/>
                      <w:sz w:val="24"/>
                    </w:rPr>
                  </w:rPrChange>
                </w:rPr>
                <w:delText>Project Manager</w:delText>
              </w:r>
              <w:r w:rsidR="006B67DD" w:rsidRPr="007965BF" w:rsidDel="007965BF">
                <w:rPr>
                  <w:rFonts w:ascii="Times New Roman" w:hAnsi="Times New Roman" w:cs="Times New Roman"/>
                  <w:b w:val="0"/>
                  <w:i/>
                  <w:color w:val="auto"/>
                  <w:rPrChange w:id="253" w:author="胡瀚" w:date="2018-02-10T18:26:00Z">
                    <w:rPr>
                      <w:rFonts w:ascii="Times New Roman" w:hAnsi="Times New Roman" w:cs="Times New Roman"/>
                      <w:b w:val="0"/>
                      <w:i/>
                      <w:sz w:val="24"/>
                    </w:rPr>
                  </w:rPrChange>
                </w:rPr>
                <w:delText xml:space="preserve"> &amp; Mechanical Designer</w:delText>
              </w:r>
            </w:del>
          </w:p>
          <w:p w14:paraId="2A923637" w14:textId="46FBADE8" w:rsidR="004F5517" w:rsidRPr="007965BF" w:rsidDel="007965BF" w:rsidRDefault="00F8700F" w:rsidP="004F5517">
            <w:pPr>
              <w:pStyle w:val="Heading3"/>
              <w:rPr>
                <w:del w:id="254" w:author="胡瀚" w:date="2018-02-10T18:26:00Z"/>
                <w:rStyle w:val="Emphasis"/>
                <w:rFonts w:ascii="Times New Roman" w:hAnsi="Times New Roman" w:cs="Times New Roman"/>
                <w:color w:val="auto"/>
                <w:sz w:val="18"/>
                <w:rPrChange w:id="255" w:author="胡瀚" w:date="2018-02-10T18:26:00Z">
                  <w:rPr>
                    <w:del w:id="256" w:author="胡瀚" w:date="2018-02-10T18:26:00Z"/>
                    <w:rStyle w:val="Emphasis"/>
                    <w:rFonts w:ascii="Times New Roman" w:hAnsi="Times New Roman" w:cs="Times New Roman"/>
                    <w:color w:val="auto"/>
                    <w:sz w:val="20"/>
                  </w:rPr>
                </w:rPrChange>
              </w:rPr>
            </w:pPr>
            <w:del w:id="257" w:author="胡瀚" w:date="2018-02-10T18:26:00Z">
              <w:r w:rsidRPr="007965BF" w:rsidDel="007965BF">
                <w:rPr>
                  <w:rStyle w:val="Emphasis"/>
                  <w:rFonts w:ascii="Times New Roman" w:hAnsi="Times New Roman" w:cs="Times New Roman"/>
                  <w:color w:val="auto"/>
                  <w:sz w:val="18"/>
                  <w:rPrChange w:id="258" w:author="胡瀚" w:date="2018-02-10T18:26:00Z">
                    <w:rPr>
                      <w:rStyle w:val="Emphasis"/>
                      <w:rFonts w:ascii="Times New Roman" w:hAnsi="Times New Roman" w:cs="Times New Roman"/>
                      <w:color w:val="auto"/>
                      <w:sz w:val="20"/>
                    </w:rPr>
                  </w:rPrChange>
                </w:rPr>
                <w:delText xml:space="preserve">Toronto, </w:delText>
              </w:r>
              <w:r w:rsidR="004F5517" w:rsidRPr="007965BF" w:rsidDel="007965BF">
                <w:rPr>
                  <w:rStyle w:val="Emphasis"/>
                  <w:rFonts w:ascii="Times New Roman" w:hAnsi="Times New Roman" w:cs="Times New Roman"/>
                  <w:color w:val="auto"/>
                  <w:sz w:val="18"/>
                  <w:rPrChange w:id="259" w:author="胡瀚" w:date="2018-02-10T18:26:00Z">
                    <w:rPr>
                      <w:rStyle w:val="Emphasis"/>
                      <w:rFonts w:ascii="Times New Roman" w:hAnsi="Times New Roman" w:cs="Times New Roman"/>
                      <w:color w:val="auto"/>
                      <w:sz w:val="20"/>
                    </w:rPr>
                  </w:rPrChange>
                </w:rPr>
                <w:delText>September 201</w:delText>
              </w:r>
              <w:r w:rsidR="00600B0C" w:rsidRPr="007965BF" w:rsidDel="007965BF">
                <w:rPr>
                  <w:rStyle w:val="Emphasis"/>
                  <w:rFonts w:ascii="Times New Roman" w:hAnsi="Times New Roman" w:cs="Times New Roman"/>
                  <w:color w:val="auto"/>
                  <w:sz w:val="18"/>
                  <w:rPrChange w:id="260" w:author="胡瀚" w:date="2018-02-10T18:26:00Z">
                    <w:rPr>
                      <w:rStyle w:val="Emphasis"/>
                      <w:rFonts w:ascii="Times New Roman" w:hAnsi="Times New Roman" w:cs="Times New Roman"/>
                      <w:color w:val="auto"/>
                      <w:sz w:val="20"/>
                    </w:rPr>
                  </w:rPrChange>
                </w:rPr>
                <w:delText>7</w:delText>
              </w:r>
              <w:r w:rsidR="004F5517" w:rsidRPr="007965BF" w:rsidDel="007965BF">
                <w:rPr>
                  <w:rStyle w:val="Emphasis"/>
                  <w:rFonts w:ascii="Times New Roman" w:hAnsi="Times New Roman" w:cs="Times New Roman"/>
                  <w:color w:val="auto"/>
                  <w:sz w:val="18"/>
                  <w:rPrChange w:id="261" w:author="胡瀚" w:date="2018-02-10T18:26:00Z">
                    <w:rPr>
                      <w:rStyle w:val="Emphasis"/>
                      <w:rFonts w:ascii="Times New Roman" w:hAnsi="Times New Roman" w:cs="Times New Roman"/>
                      <w:color w:val="auto"/>
                      <w:sz w:val="20"/>
                    </w:rPr>
                  </w:rPrChange>
                </w:rPr>
                <w:delText xml:space="preserve"> – Present</w:delText>
              </w:r>
            </w:del>
          </w:p>
          <w:p w14:paraId="3E6E0382" w14:textId="4BC68130" w:rsidR="004E3896" w:rsidRPr="007965BF" w:rsidDel="00814130" w:rsidRDefault="0060018C" w:rsidP="00C27B91">
            <w:pPr>
              <w:pStyle w:val="ListParagraph"/>
              <w:numPr>
                <w:ilvl w:val="0"/>
                <w:numId w:val="8"/>
              </w:numPr>
              <w:pBdr>
                <w:top w:val="nil"/>
                <w:left w:val="nil"/>
                <w:bottom w:val="nil"/>
                <w:right w:val="nil"/>
                <w:between w:val="nil"/>
              </w:pBdr>
              <w:rPr>
                <w:del w:id="262" w:author="胡瀚" w:date="2018-02-09T14:54:00Z"/>
                <w:rFonts w:ascii="Times New Roman" w:hAnsi="Times New Roman"/>
                <w:sz w:val="20"/>
                <w:rPrChange w:id="263" w:author="胡瀚" w:date="2018-02-10T18:26:00Z">
                  <w:rPr>
                    <w:del w:id="264" w:author="胡瀚" w:date="2018-02-09T14:54:00Z"/>
                    <w:rFonts w:ascii="Times New Roman" w:hAnsi="Times New Roman"/>
                  </w:rPr>
                </w:rPrChange>
              </w:rPr>
            </w:pPr>
            <w:ins w:id="265" w:author="Gary" w:date="2018-02-06T13:02:00Z">
              <w:del w:id="266" w:author="胡瀚" w:date="2018-02-09T14:54:00Z">
                <w:r w:rsidRPr="007965BF" w:rsidDel="00814130">
                  <w:rPr>
                    <w:rFonts w:ascii="Times New Roman" w:hAnsi="Times New Roman"/>
                    <w:sz w:val="20"/>
                    <w:rPrChange w:id="267" w:author="胡瀚" w:date="2018-02-10T18:26:00Z">
                      <w:rPr>
                        <w:rFonts w:ascii="Times New Roman" w:hAnsi="Times New Roman"/>
                      </w:rPr>
                    </w:rPrChange>
                  </w:rPr>
                  <w:delText>Provided</w:delText>
                </w:r>
              </w:del>
            </w:ins>
            <w:ins w:id="268" w:author="Gary" w:date="2018-02-06T12:56:00Z">
              <w:del w:id="269" w:author="胡瀚" w:date="2018-02-09T14:54:00Z">
                <w:r w:rsidR="00FB087E" w:rsidRPr="007965BF" w:rsidDel="00814130">
                  <w:rPr>
                    <w:rFonts w:ascii="Times New Roman" w:hAnsi="Times New Roman"/>
                    <w:sz w:val="20"/>
                    <w:rPrChange w:id="270" w:author="胡瀚" w:date="2018-02-10T18:26:00Z">
                      <w:rPr>
                        <w:rFonts w:ascii="Times New Roman" w:hAnsi="Times New Roman"/>
                      </w:rPr>
                    </w:rPrChange>
                  </w:rPr>
                  <w:delText xml:space="preserve"> single-point-of-contact and coordination between </w:delText>
                </w:r>
              </w:del>
            </w:ins>
            <w:del w:id="271" w:author="胡瀚" w:date="2018-02-09T14:54:00Z">
              <w:r w:rsidR="00BF0880" w:rsidRPr="007965BF" w:rsidDel="00814130">
                <w:rPr>
                  <w:rFonts w:ascii="Times New Roman" w:hAnsi="Times New Roman"/>
                  <w:sz w:val="20"/>
                  <w:rPrChange w:id="272" w:author="胡瀚" w:date="2018-02-10T18:26:00Z">
                    <w:rPr>
                      <w:rFonts w:ascii="Times New Roman" w:hAnsi="Times New Roman"/>
                    </w:rPr>
                  </w:rPrChange>
                </w:rPr>
                <w:delText>Bridged the communication gap between the</w:delText>
              </w:r>
            </w:del>
            <w:ins w:id="273" w:author="Gary" w:date="2018-02-06T12:56:00Z">
              <w:del w:id="274" w:author="胡瀚" w:date="2018-02-09T14:54:00Z">
                <w:r w:rsidR="00FB087E" w:rsidRPr="007965BF" w:rsidDel="00814130">
                  <w:rPr>
                    <w:rFonts w:ascii="Times New Roman" w:hAnsi="Times New Roman"/>
                    <w:sz w:val="20"/>
                    <w:rPrChange w:id="275" w:author="胡瀚" w:date="2018-02-10T18:26:00Z">
                      <w:rPr>
                        <w:rFonts w:ascii="Times New Roman" w:hAnsi="Times New Roman"/>
                      </w:rPr>
                    </w:rPrChange>
                  </w:rPr>
                  <w:delText>customer,</w:delText>
                </w:r>
              </w:del>
            </w:ins>
            <w:del w:id="276" w:author="胡瀚" w:date="2018-02-09T14:54:00Z">
              <w:r w:rsidR="00BF0880" w:rsidRPr="007965BF" w:rsidDel="00814130">
                <w:rPr>
                  <w:rFonts w:ascii="Times New Roman" w:hAnsi="Times New Roman"/>
                  <w:sz w:val="20"/>
                  <w:rPrChange w:id="277" w:author="胡瀚" w:date="2018-02-10T18:26:00Z">
                    <w:rPr>
                      <w:rFonts w:ascii="Times New Roman" w:hAnsi="Times New Roman"/>
                    </w:rPr>
                  </w:rPrChange>
                </w:rPr>
                <w:delText xml:space="preserve"> </w:delText>
              </w:r>
              <w:r w:rsidR="00193B2E" w:rsidRPr="007965BF" w:rsidDel="00814130">
                <w:rPr>
                  <w:rFonts w:ascii="Times New Roman" w:hAnsi="Times New Roman"/>
                  <w:sz w:val="20"/>
                  <w:rPrChange w:id="278" w:author="胡瀚" w:date="2018-02-10T18:26:00Z">
                    <w:rPr>
                      <w:rFonts w:ascii="Times New Roman" w:hAnsi="Times New Roman"/>
                    </w:rPr>
                  </w:rPrChange>
                </w:rPr>
                <w:delText xml:space="preserve">supervisor, client and </w:delText>
              </w:r>
            </w:del>
            <w:ins w:id="279" w:author="Gary" w:date="2018-02-06T12:57:00Z">
              <w:del w:id="280" w:author="胡瀚" w:date="2018-02-09T14:54:00Z">
                <w:r w:rsidR="00EA4E87" w:rsidRPr="007965BF" w:rsidDel="00814130">
                  <w:rPr>
                    <w:rFonts w:ascii="Times New Roman" w:hAnsi="Times New Roman"/>
                    <w:sz w:val="20"/>
                    <w:rPrChange w:id="281" w:author="胡瀚" w:date="2018-02-10T18:26:00Z">
                      <w:rPr>
                        <w:rFonts w:ascii="Times New Roman" w:hAnsi="Times New Roman"/>
                      </w:rPr>
                    </w:rPrChange>
                  </w:rPr>
                  <w:delText xml:space="preserve">the design </w:delText>
                </w:r>
              </w:del>
            </w:ins>
            <w:del w:id="282" w:author="胡瀚" w:date="2018-02-09T14:54:00Z">
              <w:r w:rsidR="00193B2E" w:rsidRPr="007965BF" w:rsidDel="00814130">
                <w:rPr>
                  <w:rFonts w:ascii="Times New Roman" w:hAnsi="Times New Roman"/>
                  <w:sz w:val="20"/>
                  <w:rPrChange w:id="283" w:author="胡瀚" w:date="2018-02-10T18:26:00Z">
                    <w:rPr>
                      <w:rFonts w:ascii="Times New Roman" w:hAnsi="Times New Roman"/>
                    </w:rPr>
                  </w:rPrChange>
                </w:rPr>
                <w:delText>team via continuous and open communication.</w:delText>
              </w:r>
            </w:del>
          </w:p>
          <w:p w14:paraId="4E92753C" w14:textId="7183CA53" w:rsidR="00D042CE" w:rsidRPr="007965BF" w:rsidDel="003E1CA8" w:rsidRDefault="00C56A54" w:rsidP="00C27B91">
            <w:pPr>
              <w:pStyle w:val="ListParagraph"/>
              <w:numPr>
                <w:ilvl w:val="0"/>
                <w:numId w:val="8"/>
              </w:numPr>
              <w:pBdr>
                <w:top w:val="nil"/>
                <w:left w:val="nil"/>
                <w:bottom w:val="nil"/>
                <w:right w:val="nil"/>
                <w:between w:val="nil"/>
              </w:pBdr>
              <w:rPr>
                <w:del w:id="284" w:author="胡瀚" w:date="2018-02-07T17:55:00Z"/>
                <w:rFonts w:ascii="Times New Roman" w:hAnsi="Times New Roman"/>
                <w:sz w:val="20"/>
                <w:rPrChange w:id="285" w:author="胡瀚" w:date="2018-02-10T18:26:00Z">
                  <w:rPr>
                    <w:del w:id="286" w:author="胡瀚" w:date="2018-02-07T17:55:00Z"/>
                    <w:rFonts w:ascii="Times New Roman" w:hAnsi="Times New Roman"/>
                  </w:rPr>
                </w:rPrChange>
              </w:rPr>
            </w:pPr>
            <w:del w:id="287" w:author="胡瀚" w:date="2018-02-10T18:26:00Z">
              <w:r w:rsidRPr="007965BF" w:rsidDel="007965BF">
                <w:rPr>
                  <w:rFonts w:ascii="Times New Roman" w:hAnsi="Times New Roman"/>
                  <w:sz w:val="20"/>
                  <w:rPrChange w:id="288" w:author="胡瀚" w:date="2018-02-10T18:26:00Z">
                    <w:rPr>
                      <w:rFonts w:ascii="Times New Roman" w:hAnsi="Times New Roman"/>
                    </w:rPr>
                  </w:rPrChange>
                </w:rPr>
                <w:delText>Applied learning</w:delText>
              </w:r>
              <w:r w:rsidR="009B1200" w:rsidRPr="007965BF" w:rsidDel="007965BF">
                <w:rPr>
                  <w:rFonts w:ascii="Times New Roman" w:hAnsi="Times New Roman"/>
                  <w:sz w:val="20"/>
                  <w:rPrChange w:id="289" w:author="胡瀚" w:date="2018-02-10T18:26:00Z">
                    <w:rPr>
                      <w:rFonts w:ascii="Times New Roman" w:hAnsi="Times New Roman"/>
                    </w:rPr>
                  </w:rPrChange>
                </w:rPr>
                <w:delText>s</w:delText>
              </w:r>
              <w:r w:rsidRPr="007965BF" w:rsidDel="007965BF">
                <w:rPr>
                  <w:rFonts w:ascii="Times New Roman" w:hAnsi="Times New Roman"/>
                  <w:sz w:val="20"/>
                  <w:rPrChange w:id="290" w:author="胡瀚" w:date="2018-02-10T18:26:00Z">
                    <w:rPr>
                      <w:rFonts w:ascii="Times New Roman" w:hAnsi="Times New Roman"/>
                    </w:rPr>
                  </w:rPrChange>
                </w:rPr>
                <w:delText xml:space="preserve"> from leadership courses to </w:delText>
              </w:r>
              <w:r w:rsidR="00425D9A" w:rsidRPr="007965BF" w:rsidDel="007965BF">
                <w:rPr>
                  <w:rFonts w:ascii="Times New Roman" w:hAnsi="Times New Roman"/>
                  <w:sz w:val="20"/>
                  <w:rPrChange w:id="291" w:author="胡瀚" w:date="2018-02-10T18:26:00Z">
                    <w:rPr>
                      <w:rFonts w:ascii="Times New Roman" w:hAnsi="Times New Roman"/>
                    </w:rPr>
                  </w:rPrChange>
                </w:rPr>
                <w:delText>inspire</w:delText>
              </w:r>
              <w:r w:rsidRPr="007965BF" w:rsidDel="007965BF">
                <w:rPr>
                  <w:rFonts w:ascii="Times New Roman" w:hAnsi="Times New Roman"/>
                  <w:sz w:val="20"/>
                  <w:rPrChange w:id="292" w:author="胡瀚" w:date="2018-02-10T18:26:00Z">
                    <w:rPr>
                      <w:rFonts w:ascii="Times New Roman" w:hAnsi="Times New Roman"/>
                    </w:rPr>
                  </w:rPrChange>
                </w:rPr>
                <w:delText xml:space="preserve"> and </w:delText>
              </w:r>
              <w:r w:rsidR="00BD60D7" w:rsidRPr="007965BF" w:rsidDel="007965BF">
                <w:rPr>
                  <w:rFonts w:ascii="Times New Roman" w:hAnsi="Times New Roman"/>
                  <w:sz w:val="20"/>
                  <w:rPrChange w:id="293" w:author="胡瀚" w:date="2018-02-10T18:26:00Z">
                    <w:rPr>
                      <w:rFonts w:ascii="Times New Roman" w:hAnsi="Times New Roman"/>
                    </w:rPr>
                  </w:rPrChange>
                </w:rPr>
                <w:delText>empower</w:delText>
              </w:r>
              <w:r w:rsidR="00133CBD" w:rsidRPr="007965BF" w:rsidDel="007965BF">
                <w:rPr>
                  <w:rFonts w:ascii="Times New Roman" w:hAnsi="Times New Roman"/>
                  <w:sz w:val="20"/>
                  <w:rPrChange w:id="294" w:author="胡瀚" w:date="2018-02-10T18:26:00Z">
                    <w:rPr>
                      <w:rFonts w:ascii="Times New Roman" w:hAnsi="Times New Roman"/>
                    </w:rPr>
                  </w:rPrChange>
                </w:rPr>
                <w:delText xml:space="preserve"> </w:delText>
              </w:r>
              <w:r w:rsidR="00C178A0" w:rsidRPr="007965BF" w:rsidDel="007965BF">
                <w:rPr>
                  <w:rFonts w:ascii="Times New Roman" w:hAnsi="Times New Roman"/>
                  <w:sz w:val="20"/>
                  <w:rPrChange w:id="295" w:author="胡瀚" w:date="2018-02-10T18:26:00Z">
                    <w:rPr>
                      <w:rFonts w:ascii="Times New Roman" w:hAnsi="Times New Roman"/>
                    </w:rPr>
                  </w:rPrChange>
                </w:rPr>
                <w:delText xml:space="preserve">members to be </w:delText>
              </w:r>
              <w:r w:rsidR="000C4EEE" w:rsidRPr="007965BF" w:rsidDel="007965BF">
                <w:rPr>
                  <w:rFonts w:ascii="Times New Roman" w:hAnsi="Times New Roman"/>
                  <w:sz w:val="20"/>
                  <w:rPrChange w:id="296" w:author="胡瀚" w:date="2018-02-10T18:26:00Z">
                    <w:rPr>
                      <w:rFonts w:ascii="Times New Roman" w:hAnsi="Times New Roman"/>
                    </w:rPr>
                  </w:rPrChange>
                </w:rPr>
                <w:delText>active</w:delText>
              </w:r>
              <w:r w:rsidR="00363028" w:rsidRPr="007965BF" w:rsidDel="007965BF">
                <w:rPr>
                  <w:rFonts w:ascii="Times New Roman" w:hAnsi="Times New Roman"/>
                  <w:sz w:val="20"/>
                  <w:rPrChange w:id="297" w:author="胡瀚" w:date="2018-02-10T18:26:00Z">
                    <w:rPr>
                      <w:rFonts w:ascii="Times New Roman" w:hAnsi="Times New Roman"/>
                    </w:rPr>
                  </w:rPrChange>
                </w:rPr>
                <w:delText>, c</w:delText>
              </w:r>
              <w:r w:rsidR="00A66488" w:rsidRPr="007965BF" w:rsidDel="007965BF">
                <w:rPr>
                  <w:rFonts w:ascii="Times New Roman" w:hAnsi="Times New Roman"/>
                  <w:sz w:val="20"/>
                  <w:rPrChange w:id="298" w:author="胡瀚" w:date="2018-02-10T18:26:00Z">
                    <w:rPr>
                      <w:rFonts w:ascii="Times New Roman" w:hAnsi="Times New Roman"/>
                    </w:rPr>
                  </w:rPrChange>
                </w:rPr>
                <w:delText>reating</w:delText>
              </w:r>
              <w:r w:rsidR="00DF3BA6" w:rsidRPr="007965BF" w:rsidDel="007965BF">
                <w:rPr>
                  <w:rFonts w:ascii="Times New Roman" w:hAnsi="Times New Roman"/>
                  <w:sz w:val="20"/>
                  <w:rPrChange w:id="299" w:author="胡瀚" w:date="2018-02-10T18:26:00Z">
                    <w:rPr>
                      <w:rFonts w:ascii="Times New Roman" w:hAnsi="Times New Roman"/>
                    </w:rPr>
                  </w:rPrChange>
                </w:rPr>
                <w:delText xml:space="preserve"> a professional, and </w:delText>
              </w:r>
              <w:r w:rsidR="00383C7D" w:rsidRPr="007965BF" w:rsidDel="007965BF">
                <w:rPr>
                  <w:rFonts w:ascii="Times New Roman" w:hAnsi="Times New Roman"/>
                  <w:sz w:val="20"/>
                  <w:rPrChange w:id="300" w:author="胡瀚" w:date="2018-02-10T18:26:00Z">
                    <w:rPr>
                      <w:rFonts w:ascii="Times New Roman" w:hAnsi="Times New Roman"/>
                    </w:rPr>
                  </w:rPrChange>
                </w:rPr>
                <w:delText>synergizing</w:delText>
              </w:r>
              <w:r w:rsidR="00DF3BA6" w:rsidRPr="007965BF" w:rsidDel="007965BF">
                <w:rPr>
                  <w:rFonts w:ascii="Times New Roman" w:hAnsi="Times New Roman"/>
                  <w:sz w:val="20"/>
                  <w:rPrChange w:id="301" w:author="胡瀚" w:date="2018-02-10T18:26:00Z">
                    <w:rPr>
                      <w:rFonts w:ascii="Times New Roman" w:hAnsi="Times New Roman"/>
                    </w:rPr>
                  </w:rPrChange>
                </w:rPr>
                <w:delText xml:space="preserve"> team </w:delText>
              </w:r>
              <w:r w:rsidR="00D061B3" w:rsidRPr="007965BF" w:rsidDel="007965BF">
                <w:rPr>
                  <w:rFonts w:ascii="Times New Roman" w:hAnsi="Times New Roman"/>
                  <w:sz w:val="20"/>
                  <w:rPrChange w:id="302" w:author="胡瀚" w:date="2018-02-10T18:26:00Z">
                    <w:rPr>
                      <w:rFonts w:ascii="Times New Roman" w:hAnsi="Times New Roman"/>
                    </w:rPr>
                  </w:rPrChange>
                </w:rPr>
                <w:delText>environment</w:delText>
              </w:r>
              <w:r w:rsidR="00C537E9" w:rsidRPr="007965BF" w:rsidDel="007965BF">
                <w:rPr>
                  <w:rFonts w:ascii="Times New Roman" w:hAnsi="Times New Roman"/>
                  <w:sz w:val="20"/>
                  <w:rPrChange w:id="303" w:author="胡瀚" w:date="2018-02-10T18:26:00Z">
                    <w:rPr>
                      <w:rFonts w:ascii="Times New Roman" w:hAnsi="Times New Roman"/>
                    </w:rPr>
                  </w:rPrChange>
                </w:rPr>
                <w:delText>.</w:delText>
              </w:r>
            </w:del>
          </w:p>
          <w:p w14:paraId="23EFF852" w14:textId="6C27F620" w:rsidR="00203F4F" w:rsidRPr="007965BF" w:rsidDel="007965BF" w:rsidRDefault="00363028">
            <w:pPr>
              <w:pStyle w:val="ListParagraph"/>
              <w:numPr>
                <w:ilvl w:val="0"/>
                <w:numId w:val="8"/>
              </w:numPr>
              <w:pBdr>
                <w:top w:val="nil"/>
                <w:left w:val="nil"/>
                <w:bottom w:val="nil"/>
                <w:right w:val="nil"/>
                <w:between w:val="nil"/>
              </w:pBdr>
              <w:rPr>
                <w:del w:id="304" w:author="胡瀚" w:date="2018-02-10T18:26:00Z"/>
                <w:rFonts w:ascii="Times New Roman" w:hAnsi="Times New Roman"/>
                <w:sz w:val="20"/>
                <w:rPrChange w:id="305" w:author="胡瀚" w:date="2018-02-10T18:26:00Z">
                  <w:rPr>
                    <w:del w:id="306" w:author="胡瀚" w:date="2018-02-10T18:26:00Z"/>
                  </w:rPr>
                </w:rPrChange>
              </w:rPr>
            </w:pPr>
            <w:del w:id="307" w:author="胡瀚" w:date="2018-02-10T18:26:00Z">
              <w:r w:rsidRPr="007965BF" w:rsidDel="007965BF">
                <w:rPr>
                  <w:rFonts w:ascii="Times New Roman" w:hAnsi="Times New Roman"/>
                  <w:sz w:val="20"/>
                  <w:rPrChange w:id="308" w:author="胡瀚" w:date="2018-02-10T18:26:00Z">
                    <w:rPr>
                      <w:rFonts w:ascii="Times New Roman" w:hAnsi="Times New Roman"/>
                    </w:rPr>
                  </w:rPrChange>
                </w:rPr>
                <w:delText>Oversaw project progress and direction, used</w:delText>
              </w:r>
            </w:del>
            <w:ins w:id="309" w:author="Gary" w:date="2018-02-06T12:58:00Z">
              <w:del w:id="310" w:author="胡瀚" w:date="2018-02-09T14:51:00Z">
                <w:r w:rsidR="00EA4E87" w:rsidRPr="007965BF" w:rsidDel="005C26A5">
                  <w:rPr>
                    <w:rFonts w:ascii="Times New Roman" w:hAnsi="Times New Roman"/>
                    <w:sz w:val="20"/>
                    <w:rPrChange w:id="311" w:author="胡瀚" w:date="2018-02-10T18:26:00Z">
                      <w:rPr>
                        <w:rFonts w:ascii="Times New Roman" w:hAnsi="Times New Roman"/>
                      </w:rPr>
                    </w:rPrChange>
                  </w:rPr>
                  <w:delText>Used</w:delText>
                </w:r>
              </w:del>
            </w:ins>
            <w:del w:id="312" w:author="胡瀚" w:date="2018-02-09T14:51:00Z">
              <w:r w:rsidRPr="007965BF" w:rsidDel="005C26A5">
                <w:rPr>
                  <w:rFonts w:ascii="Times New Roman" w:hAnsi="Times New Roman"/>
                  <w:sz w:val="20"/>
                  <w:rPrChange w:id="313" w:author="胡瀚" w:date="2018-02-10T18:26:00Z">
                    <w:rPr>
                      <w:rFonts w:ascii="Times New Roman" w:hAnsi="Times New Roman"/>
                    </w:rPr>
                  </w:rPrChange>
                </w:rPr>
                <w:delText xml:space="preserve"> </w:delText>
              </w:r>
            </w:del>
            <w:del w:id="314" w:author="胡瀚" w:date="2018-02-07T17:55:00Z">
              <w:r w:rsidRPr="007965BF" w:rsidDel="003E1CA8">
                <w:rPr>
                  <w:rFonts w:ascii="Times New Roman" w:hAnsi="Times New Roman"/>
                  <w:sz w:val="20"/>
                  <w:rPrChange w:id="315" w:author="胡瀚" w:date="2018-02-10T18:26:00Z">
                    <w:rPr>
                      <w:rFonts w:ascii="Times New Roman" w:hAnsi="Times New Roman"/>
                    </w:rPr>
                  </w:rPrChange>
                </w:rPr>
                <w:delText>Gantt chart</w:delText>
              </w:r>
            </w:del>
            <w:del w:id="316" w:author="胡瀚" w:date="2018-02-10T18:26:00Z">
              <w:r w:rsidRPr="007965BF" w:rsidDel="007965BF">
                <w:rPr>
                  <w:rFonts w:ascii="Times New Roman" w:hAnsi="Times New Roman"/>
                  <w:sz w:val="20"/>
                  <w:rPrChange w:id="317" w:author="胡瀚" w:date="2018-02-10T18:26:00Z">
                    <w:rPr>
                      <w:rFonts w:ascii="Times New Roman" w:hAnsi="Times New Roman"/>
                    </w:rPr>
                  </w:rPrChange>
                </w:rPr>
                <w:delText xml:space="preserve"> </w:delText>
              </w:r>
            </w:del>
            <w:ins w:id="318" w:author="Gary" w:date="2018-02-06T12:58:00Z">
              <w:del w:id="319" w:author="胡瀚" w:date="2018-02-10T18:26:00Z">
                <w:r w:rsidR="00EA4E87" w:rsidRPr="007965BF" w:rsidDel="007965BF">
                  <w:rPr>
                    <w:rFonts w:ascii="Times New Roman" w:hAnsi="Times New Roman"/>
                    <w:sz w:val="20"/>
                    <w:rPrChange w:id="320" w:author="胡瀚" w:date="2018-02-10T18:26:00Z">
                      <w:rPr>
                        <w:rFonts w:ascii="Times New Roman" w:hAnsi="Times New Roman"/>
                      </w:rPr>
                    </w:rPrChange>
                  </w:rPr>
                  <w:delText xml:space="preserve">to </w:delText>
                </w:r>
              </w:del>
            </w:ins>
            <w:del w:id="321" w:author="胡瀚" w:date="2018-02-10T18:26:00Z">
              <w:r w:rsidR="0056282B" w:rsidRPr="007965BF" w:rsidDel="007965BF">
                <w:rPr>
                  <w:rFonts w:ascii="Times New Roman" w:hAnsi="Times New Roman"/>
                  <w:sz w:val="20"/>
                  <w:rPrChange w:id="322" w:author="胡瀚" w:date="2018-02-10T18:26:00Z">
                    <w:rPr>
                      <w:rFonts w:ascii="Times New Roman" w:hAnsi="Times New Roman"/>
                    </w:rPr>
                  </w:rPrChange>
                </w:rPr>
                <w:delText>plan project flow</w:delText>
              </w:r>
            </w:del>
            <w:ins w:id="323" w:author="Gary" w:date="2018-02-06T12:58:00Z">
              <w:del w:id="324" w:author="胡瀚" w:date="2018-02-10T18:26:00Z">
                <w:r w:rsidR="00EA4E87" w:rsidRPr="007965BF" w:rsidDel="007965BF">
                  <w:rPr>
                    <w:rFonts w:ascii="Times New Roman" w:hAnsi="Times New Roman"/>
                    <w:sz w:val="20"/>
                    <w:rPrChange w:id="325" w:author="胡瀚" w:date="2018-02-10T18:26:00Z">
                      <w:rPr>
                        <w:rFonts w:ascii="Times New Roman" w:hAnsi="Times New Roman"/>
                      </w:rPr>
                    </w:rPrChange>
                  </w:rPr>
                  <w:delText>schedule and critical path</w:delText>
                </w:r>
              </w:del>
            </w:ins>
            <w:del w:id="326" w:author="胡瀚" w:date="2018-02-10T18:26:00Z">
              <w:r w:rsidR="0056282B" w:rsidRPr="007965BF" w:rsidDel="007965BF">
                <w:rPr>
                  <w:rFonts w:ascii="Times New Roman" w:hAnsi="Times New Roman"/>
                  <w:sz w:val="20"/>
                  <w:rPrChange w:id="327" w:author="胡瀚" w:date="2018-02-10T18:26:00Z">
                    <w:rPr>
                      <w:rFonts w:ascii="Times New Roman" w:hAnsi="Times New Roman"/>
                    </w:rPr>
                  </w:rPrChange>
                </w:rPr>
                <w:delText>,</w:delText>
              </w:r>
              <w:r w:rsidRPr="007965BF" w:rsidDel="007965BF">
                <w:rPr>
                  <w:rFonts w:ascii="Times New Roman" w:hAnsi="Times New Roman"/>
                  <w:sz w:val="20"/>
                  <w:rPrChange w:id="328" w:author="胡瀚" w:date="2018-02-10T18:26:00Z">
                    <w:rPr>
                      <w:rFonts w:ascii="Times New Roman" w:hAnsi="Times New Roman"/>
                    </w:rPr>
                  </w:rPrChange>
                </w:rPr>
                <w:delText xml:space="preserve"> proactively engage with team</w:delText>
              </w:r>
            </w:del>
            <w:ins w:id="329" w:author="Gary" w:date="2018-02-06T12:58:00Z">
              <w:del w:id="330" w:author="胡瀚" w:date="2018-02-10T18:26:00Z">
                <w:r w:rsidR="00EA4E87" w:rsidRPr="007965BF" w:rsidDel="007965BF">
                  <w:rPr>
                    <w:rFonts w:ascii="Times New Roman" w:hAnsi="Times New Roman"/>
                    <w:sz w:val="20"/>
                    <w:rPrChange w:id="331" w:author="胡瀚" w:date="2018-02-10T18:26:00Z">
                      <w:rPr>
                        <w:rFonts w:ascii="Times New Roman" w:hAnsi="Times New Roman"/>
                      </w:rPr>
                    </w:rPrChange>
                  </w:rPr>
                  <w:delText xml:space="preserve"> members</w:delText>
                </w:r>
              </w:del>
              <w:del w:id="332" w:author="胡瀚" w:date="2018-02-09T15:08:00Z">
                <w:r w:rsidR="00EA4E87" w:rsidRPr="007965BF" w:rsidDel="00203F4F">
                  <w:rPr>
                    <w:rFonts w:ascii="Times New Roman" w:hAnsi="Times New Roman"/>
                    <w:sz w:val="20"/>
                    <w:rPrChange w:id="333" w:author="胡瀚" w:date="2018-02-10T18:26:00Z">
                      <w:rPr>
                        <w:rFonts w:ascii="Times New Roman" w:hAnsi="Times New Roman"/>
                      </w:rPr>
                    </w:rPrChange>
                  </w:rPr>
                  <w:delText xml:space="preserve"> </w:delText>
                </w:r>
              </w:del>
            </w:ins>
            <w:del w:id="334" w:author="胡瀚" w:date="2018-02-10T18:26:00Z">
              <w:r w:rsidRPr="007965BF" w:rsidDel="007965BF">
                <w:rPr>
                  <w:rFonts w:ascii="Times New Roman" w:hAnsi="Times New Roman"/>
                  <w:sz w:val="20"/>
                  <w:rPrChange w:id="335" w:author="胡瀚" w:date="2018-02-10T18:26:00Z">
                    <w:rPr>
                      <w:rFonts w:ascii="Times New Roman" w:hAnsi="Times New Roman"/>
                    </w:rPr>
                  </w:rPrChange>
                </w:rPr>
                <w:delText xml:space="preserve">mate to formulate feasible </w:delText>
              </w:r>
              <w:r w:rsidR="007A187B" w:rsidRPr="007965BF" w:rsidDel="007965BF">
                <w:rPr>
                  <w:rFonts w:ascii="Times New Roman" w:hAnsi="Times New Roman"/>
                  <w:sz w:val="20"/>
                  <w:rPrChange w:id="336" w:author="胡瀚" w:date="2018-02-10T18:26:00Z">
                    <w:rPr>
                      <w:rFonts w:ascii="Times New Roman" w:hAnsi="Times New Roman"/>
                    </w:rPr>
                  </w:rPrChange>
                </w:rPr>
                <w:delText xml:space="preserve">personal </w:delText>
              </w:r>
              <w:r w:rsidRPr="007965BF" w:rsidDel="007965BF">
                <w:rPr>
                  <w:rFonts w:ascii="Times New Roman" w:hAnsi="Times New Roman"/>
                  <w:sz w:val="20"/>
                  <w:rPrChange w:id="337" w:author="胡瀚" w:date="2018-02-10T18:26:00Z">
                    <w:rPr>
                      <w:rFonts w:ascii="Times New Roman" w:hAnsi="Times New Roman"/>
                    </w:rPr>
                  </w:rPrChange>
                </w:rPr>
                <w:delText>work plan</w:delText>
              </w:r>
              <w:r w:rsidR="00F27BE5" w:rsidRPr="007965BF" w:rsidDel="007965BF">
                <w:rPr>
                  <w:rFonts w:ascii="Times New Roman" w:hAnsi="Times New Roman"/>
                  <w:sz w:val="20"/>
                  <w:rPrChange w:id="338" w:author="胡瀚" w:date="2018-02-10T18:26:00Z">
                    <w:rPr>
                      <w:rFonts w:ascii="Times New Roman" w:hAnsi="Times New Roman"/>
                    </w:rPr>
                  </w:rPrChange>
                </w:rPr>
                <w:delText xml:space="preserve"> for each team member</w:delText>
              </w:r>
              <w:r w:rsidR="00A34CFF" w:rsidRPr="007965BF" w:rsidDel="007965BF">
                <w:rPr>
                  <w:rFonts w:ascii="Times New Roman" w:hAnsi="Times New Roman"/>
                  <w:sz w:val="20"/>
                  <w:rPrChange w:id="339" w:author="胡瀚" w:date="2018-02-10T18:26:00Z">
                    <w:rPr>
                      <w:rFonts w:ascii="Times New Roman" w:hAnsi="Times New Roman"/>
                    </w:rPr>
                  </w:rPrChange>
                </w:rPr>
                <w:delText xml:space="preserve"> and </w:delText>
              </w:r>
              <w:r w:rsidR="00F27BE5" w:rsidRPr="007965BF" w:rsidDel="007965BF">
                <w:rPr>
                  <w:rFonts w:ascii="Times New Roman" w:hAnsi="Times New Roman"/>
                  <w:sz w:val="20"/>
                  <w:rPrChange w:id="340" w:author="胡瀚" w:date="2018-02-10T18:26:00Z">
                    <w:rPr>
                      <w:rFonts w:ascii="Times New Roman" w:hAnsi="Times New Roman"/>
                    </w:rPr>
                  </w:rPrChange>
                </w:rPr>
                <w:delText xml:space="preserve">overall </w:delText>
              </w:r>
              <w:r w:rsidR="00233650" w:rsidRPr="007965BF" w:rsidDel="007965BF">
                <w:rPr>
                  <w:rFonts w:ascii="Times New Roman" w:hAnsi="Times New Roman"/>
                  <w:sz w:val="20"/>
                  <w:rPrChange w:id="341" w:author="胡瀚" w:date="2018-02-10T18:26:00Z">
                    <w:rPr>
                      <w:rFonts w:ascii="Times New Roman" w:hAnsi="Times New Roman"/>
                    </w:rPr>
                  </w:rPrChange>
                </w:rPr>
                <w:delText xml:space="preserve">team </w:delText>
              </w:r>
              <w:r w:rsidR="00490280" w:rsidRPr="007965BF" w:rsidDel="007965BF">
                <w:rPr>
                  <w:rFonts w:ascii="Times New Roman" w:hAnsi="Times New Roman"/>
                  <w:sz w:val="20"/>
                  <w:rPrChange w:id="342" w:author="胡瀚" w:date="2018-02-10T18:26:00Z">
                    <w:rPr>
                      <w:rFonts w:ascii="Times New Roman" w:hAnsi="Times New Roman"/>
                    </w:rPr>
                  </w:rPrChange>
                </w:rPr>
                <w:delText>goals</w:delText>
              </w:r>
            </w:del>
            <w:ins w:id="343" w:author="Gary" w:date="2018-02-06T12:59:00Z">
              <w:del w:id="344" w:author="胡瀚" w:date="2018-02-09T14:53:00Z">
                <w:r w:rsidR="00EA4E87" w:rsidRPr="007965BF" w:rsidDel="009F495D">
                  <w:rPr>
                    <w:rFonts w:ascii="Times New Roman" w:hAnsi="Times New Roman"/>
                    <w:sz w:val="20"/>
                    <w:rPrChange w:id="345" w:author="胡瀚" w:date="2018-02-10T18:26:00Z">
                      <w:rPr>
                        <w:rFonts w:ascii="Times New Roman" w:hAnsi="Times New Roman"/>
                      </w:rPr>
                    </w:rPrChange>
                  </w:rPr>
                  <w:delText xml:space="preserve">to manage performance </w:delText>
                </w:r>
              </w:del>
              <w:del w:id="346" w:author="胡瀚" w:date="2018-02-09T15:08:00Z">
                <w:r w:rsidR="00EA4E87" w:rsidRPr="007965BF" w:rsidDel="00203F4F">
                  <w:rPr>
                    <w:rFonts w:ascii="Times New Roman" w:hAnsi="Times New Roman"/>
                    <w:sz w:val="20"/>
                    <w:rPrChange w:id="347" w:author="胡瀚" w:date="2018-02-10T18:26:00Z">
                      <w:rPr>
                        <w:rFonts w:ascii="Times New Roman" w:hAnsi="Times New Roman"/>
                      </w:rPr>
                    </w:rPrChange>
                  </w:rPr>
                  <w:delText>against plan</w:delText>
                </w:r>
              </w:del>
            </w:ins>
            <w:del w:id="348" w:author="胡瀚" w:date="2018-02-09T15:08:00Z">
              <w:r w:rsidR="00233650" w:rsidRPr="007965BF" w:rsidDel="00203F4F">
                <w:rPr>
                  <w:rFonts w:ascii="Times New Roman" w:hAnsi="Times New Roman"/>
                  <w:sz w:val="20"/>
                  <w:rPrChange w:id="349" w:author="胡瀚" w:date="2018-02-10T18:26:00Z">
                    <w:rPr>
                      <w:rFonts w:ascii="Times New Roman" w:hAnsi="Times New Roman"/>
                    </w:rPr>
                  </w:rPrChange>
                </w:rPr>
                <w:delText>.</w:delText>
              </w:r>
            </w:del>
          </w:p>
          <w:p w14:paraId="0518E135" w14:textId="69444FAA" w:rsidR="00C42DF2" w:rsidRPr="007965BF" w:rsidDel="007965BF" w:rsidRDefault="002E2407" w:rsidP="004C2867">
            <w:pPr>
              <w:pStyle w:val="ListParagraph"/>
              <w:numPr>
                <w:ilvl w:val="0"/>
                <w:numId w:val="8"/>
              </w:numPr>
              <w:pBdr>
                <w:top w:val="nil"/>
                <w:left w:val="nil"/>
                <w:bottom w:val="nil"/>
                <w:right w:val="nil"/>
                <w:between w:val="nil"/>
              </w:pBdr>
              <w:rPr>
                <w:ins w:id="350" w:author="Gary" w:date="2018-02-06T13:02:00Z"/>
                <w:del w:id="351" w:author="胡瀚" w:date="2018-02-10T18:26:00Z"/>
                <w:rFonts w:ascii="Times New Roman" w:hAnsi="Times New Roman"/>
                <w:sz w:val="20"/>
                <w:rPrChange w:id="352" w:author="胡瀚" w:date="2018-02-10T18:26:00Z">
                  <w:rPr>
                    <w:ins w:id="353" w:author="Gary" w:date="2018-02-06T13:02:00Z"/>
                    <w:del w:id="354" w:author="胡瀚" w:date="2018-02-10T18:26:00Z"/>
                    <w:rFonts w:ascii="Times New Roman" w:hAnsi="Times New Roman"/>
                  </w:rPr>
                </w:rPrChange>
              </w:rPr>
            </w:pPr>
            <w:del w:id="355" w:author="胡瀚" w:date="2018-02-10T18:26:00Z">
              <w:r w:rsidRPr="007965BF" w:rsidDel="007965BF">
                <w:rPr>
                  <w:rFonts w:ascii="Times New Roman" w:hAnsi="Times New Roman"/>
                  <w:sz w:val="20"/>
                  <w:rPrChange w:id="356" w:author="胡瀚" w:date="2018-02-10T18:26:00Z">
                    <w:rPr>
                      <w:rFonts w:ascii="Times New Roman" w:hAnsi="Times New Roman"/>
                    </w:rPr>
                  </w:rPrChange>
                </w:rPr>
                <w:delText>Us</w:delText>
              </w:r>
              <w:r w:rsidR="007D6503" w:rsidRPr="007965BF" w:rsidDel="007965BF">
                <w:rPr>
                  <w:rFonts w:ascii="Times New Roman" w:hAnsi="Times New Roman"/>
                  <w:sz w:val="20"/>
                  <w:rPrChange w:id="357" w:author="胡瀚" w:date="2018-02-10T18:26:00Z">
                    <w:rPr>
                      <w:rFonts w:ascii="Times New Roman" w:hAnsi="Times New Roman"/>
                    </w:rPr>
                  </w:rPrChange>
                </w:rPr>
                <w:delText>ing</w:delText>
              </w:r>
              <w:r w:rsidRPr="007965BF" w:rsidDel="007965BF">
                <w:rPr>
                  <w:rFonts w:ascii="Times New Roman" w:hAnsi="Times New Roman"/>
                  <w:sz w:val="20"/>
                  <w:rPrChange w:id="358" w:author="胡瀚" w:date="2018-02-10T18:26:00Z">
                    <w:rPr>
                      <w:rFonts w:ascii="Times New Roman" w:hAnsi="Times New Roman"/>
                    </w:rPr>
                  </w:rPrChange>
                </w:rPr>
                <w:delText xml:space="preserve"> </w:delText>
              </w:r>
            </w:del>
            <w:ins w:id="359" w:author="Gary" w:date="2018-02-06T12:59:00Z">
              <w:del w:id="360" w:author="胡瀚" w:date="2018-02-09T15:06:00Z">
                <w:r w:rsidR="00EA4E87" w:rsidRPr="007965BF" w:rsidDel="00EE3C8D">
                  <w:rPr>
                    <w:rFonts w:ascii="Times New Roman" w:hAnsi="Times New Roman"/>
                    <w:sz w:val="20"/>
                    <w:rPrChange w:id="361" w:author="胡瀚" w:date="2018-02-10T18:26:00Z">
                      <w:rPr>
                        <w:rFonts w:ascii="Times New Roman" w:hAnsi="Times New Roman"/>
                      </w:rPr>
                    </w:rPrChange>
                  </w:rPr>
                  <w:delText xml:space="preserve">Used </w:delText>
                </w:r>
              </w:del>
            </w:ins>
            <w:del w:id="362" w:author="胡瀚" w:date="2018-02-09T15:06:00Z">
              <w:r w:rsidR="00561DCE" w:rsidRPr="007965BF" w:rsidDel="00EE3C8D">
                <w:rPr>
                  <w:rFonts w:ascii="Times New Roman" w:hAnsi="Times New Roman"/>
                  <w:sz w:val="20"/>
                  <w:rPrChange w:id="363" w:author="胡瀚" w:date="2018-02-10T18:26:00Z">
                    <w:rPr>
                      <w:rFonts w:ascii="Times New Roman" w:hAnsi="Times New Roman"/>
                    </w:rPr>
                  </w:rPrChange>
                </w:rPr>
                <w:delText xml:space="preserve">SolidWorks </w:delText>
              </w:r>
            </w:del>
            <w:del w:id="364" w:author="胡瀚" w:date="2018-02-09T15:05:00Z">
              <w:r w:rsidR="00561DCE" w:rsidRPr="007965BF" w:rsidDel="00727444">
                <w:rPr>
                  <w:rFonts w:ascii="Times New Roman" w:hAnsi="Times New Roman"/>
                  <w:sz w:val="20"/>
                  <w:rPrChange w:id="365" w:author="胡瀚" w:date="2018-02-10T18:26:00Z">
                    <w:rPr>
                      <w:rFonts w:ascii="Times New Roman" w:hAnsi="Times New Roman"/>
                    </w:rPr>
                  </w:rPrChange>
                </w:rPr>
                <w:delText xml:space="preserve">and ANSYS </w:delText>
              </w:r>
              <w:r w:rsidR="009716E0" w:rsidRPr="007965BF" w:rsidDel="00727444">
                <w:rPr>
                  <w:rFonts w:ascii="Times New Roman" w:hAnsi="Times New Roman"/>
                  <w:sz w:val="20"/>
                  <w:rPrChange w:id="366" w:author="胡瀚" w:date="2018-02-10T18:26:00Z">
                    <w:rPr>
                      <w:rFonts w:ascii="Times New Roman" w:hAnsi="Times New Roman"/>
                    </w:rPr>
                  </w:rPrChange>
                </w:rPr>
                <w:delText xml:space="preserve">and 3D printer </w:delText>
              </w:r>
              <w:r w:rsidR="00561DCE" w:rsidRPr="007965BF" w:rsidDel="00727444">
                <w:rPr>
                  <w:rFonts w:ascii="Times New Roman" w:hAnsi="Times New Roman"/>
                  <w:sz w:val="20"/>
                  <w:rPrChange w:id="367" w:author="胡瀚" w:date="2018-02-10T18:26:00Z">
                    <w:rPr>
                      <w:rFonts w:ascii="Times New Roman" w:hAnsi="Times New Roman"/>
                    </w:rPr>
                  </w:rPrChange>
                </w:rPr>
                <w:delText>to design</w:delText>
              </w:r>
              <w:r w:rsidR="009716E0" w:rsidRPr="007965BF" w:rsidDel="00727444">
                <w:rPr>
                  <w:rFonts w:ascii="Times New Roman" w:hAnsi="Times New Roman"/>
                  <w:sz w:val="20"/>
                  <w:rPrChange w:id="368" w:author="胡瀚" w:date="2018-02-10T18:26:00Z">
                    <w:rPr>
                      <w:rFonts w:ascii="Times New Roman" w:hAnsi="Times New Roman"/>
                    </w:rPr>
                  </w:rPrChange>
                </w:rPr>
                <w:delText>,</w:delText>
              </w:r>
              <w:r w:rsidR="00561DCE" w:rsidRPr="007965BF" w:rsidDel="00727444">
                <w:rPr>
                  <w:rFonts w:ascii="Times New Roman" w:hAnsi="Times New Roman"/>
                  <w:sz w:val="20"/>
                  <w:rPrChange w:id="369" w:author="胡瀚" w:date="2018-02-10T18:26:00Z">
                    <w:rPr>
                      <w:rFonts w:ascii="Times New Roman" w:hAnsi="Times New Roman"/>
                    </w:rPr>
                  </w:rPrChange>
                </w:rPr>
                <w:delText xml:space="preserve"> analyze</w:delText>
              </w:r>
              <w:r w:rsidR="009716E0" w:rsidRPr="007965BF" w:rsidDel="00727444">
                <w:rPr>
                  <w:rFonts w:ascii="Times New Roman" w:hAnsi="Times New Roman"/>
                  <w:sz w:val="20"/>
                  <w:rPrChange w:id="370" w:author="胡瀚" w:date="2018-02-10T18:26:00Z">
                    <w:rPr>
                      <w:rFonts w:ascii="Times New Roman" w:hAnsi="Times New Roman"/>
                    </w:rPr>
                  </w:rPrChange>
                </w:rPr>
                <w:delText xml:space="preserve">, and </w:delText>
              </w:r>
            </w:del>
            <w:del w:id="371" w:author="胡瀚" w:date="2018-02-10T18:26:00Z">
              <w:r w:rsidR="009716E0" w:rsidRPr="007965BF" w:rsidDel="007965BF">
                <w:rPr>
                  <w:rFonts w:ascii="Times New Roman" w:hAnsi="Times New Roman"/>
                  <w:sz w:val="20"/>
                  <w:rPrChange w:id="372" w:author="胡瀚" w:date="2018-02-10T18:26:00Z">
                    <w:rPr>
                      <w:rFonts w:ascii="Times New Roman" w:hAnsi="Times New Roman"/>
                    </w:rPr>
                  </w:rPrChange>
                </w:rPr>
                <w:delText>prototype</w:delText>
              </w:r>
            </w:del>
            <w:del w:id="373" w:author="胡瀚" w:date="2018-02-09T15:07:00Z">
              <w:r w:rsidR="009716E0" w:rsidRPr="007965BF" w:rsidDel="00E943AB">
                <w:rPr>
                  <w:rFonts w:ascii="Times New Roman" w:hAnsi="Times New Roman"/>
                  <w:sz w:val="20"/>
                  <w:rPrChange w:id="374" w:author="胡瀚" w:date="2018-02-10T18:26:00Z">
                    <w:rPr>
                      <w:rFonts w:ascii="Times New Roman" w:hAnsi="Times New Roman"/>
                    </w:rPr>
                  </w:rPrChange>
                </w:rPr>
                <w:delText xml:space="preserve"> the designed mechanical components</w:delText>
              </w:r>
              <w:r w:rsidR="007D6503" w:rsidRPr="007965BF" w:rsidDel="00E943AB">
                <w:rPr>
                  <w:rFonts w:ascii="Times New Roman" w:hAnsi="Times New Roman"/>
                  <w:sz w:val="20"/>
                  <w:rPrChange w:id="375" w:author="胡瀚" w:date="2018-02-10T18:26:00Z">
                    <w:rPr>
                      <w:rFonts w:ascii="Times New Roman" w:hAnsi="Times New Roman"/>
                    </w:rPr>
                  </w:rPrChange>
                </w:rPr>
                <w:delText xml:space="preserve"> </w:delText>
              </w:r>
              <w:r w:rsidR="009C05E6" w:rsidRPr="007965BF" w:rsidDel="00E943AB">
                <w:rPr>
                  <w:rFonts w:ascii="Times New Roman" w:hAnsi="Times New Roman"/>
                  <w:sz w:val="20"/>
                  <w:rPrChange w:id="376" w:author="胡瀚" w:date="2018-02-10T18:26:00Z">
                    <w:rPr>
                      <w:rFonts w:ascii="Times New Roman" w:hAnsi="Times New Roman"/>
                    </w:rPr>
                  </w:rPrChange>
                </w:rPr>
                <w:delText xml:space="preserve">and </w:delText>
              </w:r>
            </w:del>
            <w:ins w:id="377" w:author="Gary" w:date="2018-02-06T13:00:00Z">
              <w:del w:id="378" w:author="胡瀚" w:date="2018-02-09T15:07:00Z">
                <w:r w:rsidR="00EA4E87" w:rsidRPr="007965BF" w:rsidDel="00E943AB">
                  <w:rPr>
                    <w:rFonts w:ascii="Times New Roman" w:hAnsi="Times New Roman"/>
                    <w:sz w:val="20"/>
                    <w:rPrChange w:id="379" w:author="胡瀚" w:date="2018-02-10T18:26:00Z">
                      <w:rPr>
                        <w:rFonts w:ascii="Times New Roman" w:hAnsi="Times New Roman"/>
                      </w:rPr>
                    </w:rPrChange>
                  </w:rPr>
                  <w:delText>to</w:delText>
                </w:r>
                <w:r w:rsidR="00EA4E87" w:rsidRPr="007965BF" w:rsidDel="00233373">
                  <w:rPr>
                    <w:rFonts w:ascii="Times New Roman" w:hAnsi="Times New Roman"/>
                    <w:sz w:val="20"/>
                    <w:rPrChange w:id="380" w:author="胡瀚" w:date="2018-02-10T18:26:00Z">
                      <w:rPr>
                        <w:rFonts w:ascii="Times New Roman" w:hAnsi="Times New Roman"/>
                      </w:rPr>
                    </w:rPrChange>
                  </w:rPr>
                  <w:delText xml:space="preserve"> </w:delText>
                </w:r>
              </w:del>
            </w:ins>
            <w:del w:id="381" w:author="胡瀚" w:date="2018-02-09T15:07:00Z">
              <w:r w:rsidR="009C05E6" w:rsidRPr="007965BF" w:rsidDel="00233373">
                <w:rPr>
                  <w:rFonts w:ascii="Times New Roman" w:hAnsi="Times New Roman"/>
                  <w:sz w:val="20"/>
                  <w:rPrChange w:id="382" w:author="胡瀚" w:date="2018-02-10T18:26:00Z">
                    <w:rPr>
                      <w:rFonts w:ascii="Times New Roman" w:hAnsi="Times New Roman"/>
                    </w:rPr>
                  </w:rPrChange>
                </w:rPr>
                <w:delText>conducted</w:delText>
              </w:r>
              <w:r w:rsidR="00977D95" w:rsidRPr="007965BF" w:rsidDel="00233373">
                <w:rPr>
                  <w:rFonts w:ascii="Times New Roman" w:hAnsi="Times New Roman"/>
                  <w:sz w:val="20"/>
                  <w:rPrChange w:id="383" w:author="胡瀚" w:date="2018-02-10T18:26:00Z">
                    <w:rPr>
                      <w:rFonts w:ascii="Times New Roman" w:hAnsi="Times New Roman"/>
                    </w:rPr>
                  </w:rPrChange>
                </w:rPr>
                <w:delText xml:space="preserve"> verification testing.</w:delText>
              </w:r>
            </w:del>
            <w:del w:id="384" w:author="胡瀚" w:date="2018-02-10T18:26:00Z">
              <w:r w:rsidR="00C42DF2" w:rsidRPr="007965BF" w:rsidDel="007965BF">
                <w:rPr>
                  <w:rFonts w:ascii="Times New Roman" w:hAnsi="Times New Roman"/>
                  <w:sz w:val="20"/>
                  <w:rPrChange w:id="385" w:author="胡瀚" w:date="2018-02-10T18:26:00Z">
                    <w:rPr>
                      <w:rFonts w:ascii="Times New Roman" w:hAnsi="Times New Roman"/>
                    </w:rPr>
                  </w:rPrChange>
                </w:rPr>
                <w:delText xml:space="preserve"> </w:delText>
              </w:r>
            </w:del>
          </w:p>
          <w:p w14:paraId="113B253D" w14:textId="7FF0C320" w:rsidR="0060018C" w:rsidRPr="007965BF" w:rsidDel="007965BF" w:rsidRDefault="0060018C" w:rsidP="004C2867">
            <w:pPr>
              <w:pStyle w:val="ListParagraph"/>
              <w:numPr>
                <w:ilvl w:val="0"/>
                <w:numId w:val="8"/>
              </w:numPr>
              <w:pBdr>
                <w:top w:val="nil"/>
                <w:left w:val="nil"/>
                <w:bottom w:val="nil"/>
                <w:right w:val="nil"/>
                <w:between w:val="nil"/>
              </w:pBdr>
              <w:rPr>
                <w:del w:id="386" w:author="胡瀚" w:date="2018-02-10T18:26:00Z"/>
                <w:rFonts w:ascii="Times New Roman" w:hAnsi="Times New Roman"/>
                <w:sz w:val="20"/>
                <w:rPrChange w:id="387" w:author="胡瀚" w:date="2018-02-10T18:26:00Z">
                  <w:rPr>
                    <w:del w:id="388" w:author="胡瀚" w:date="2018-02-10T18:26:00Z"/>
                    <w:rFonts w:ascii="Times New Roman" w:hAnsi="Times New Roman"/>
                  </w:rPr>
                </w:rPrChange>
              </w:rPr>
            </w:pPr>
            <w:ins w:id="389" w:author="Gary" w:date="2018-02-06T13:02:00Z">
              <w:del w:id="390" w:author="胡瀚" w:date="2018-02-10T18:26:00Z">
                <w:r w:rsidRPr="007965BF" w:rsidDel="007965BF">
                  <w:rPr>
                    <w:rFonts w:ascii="Times New Roman" w:hAnsi="Times New Roman"/>
                    <w:sz w:val="20"/>
                    <w:rPrChange w:id="391" w:author="胡瀚" w:date="2018-02-10T18:26:00Z">
                      <w:rPr>
                        <w:rFonts w:ascii="Times New Roman" w:hAnsi="Times New Roman"/>
                      </w:rPr>
                    </w:rPrChange>
                  </w:rPr>
                  <w:delText>Inspired and empowered team members by creating a professional, and synergistic team environment</w:delText>
                </w:r>
              </w:del>
              <w:del w:id="392" w:author="胡瀚" w:date="2018-02-09T16:25:00Z">
                <w:r w:rsidRPr="007965BF" w:rsidDel="00A6434B">
                  <w:rPr>
                    <w:rFonts w:ascii="Times New Roman" w:hAnsi="Times New Roman"/>
                    <w:sz w:val="20"/>
                    <w:rPrChange w:id="393" w:author="胡瀚" w:date="2018-02-10T18:26:00Z">
                      <w:rPr>
                        <w:rFonts w:ascii="Times New Roman" w:hAnsi="Times New Roman"/>
                      </w:rPr>
                    </w:rPrChange>
                  </w:rPr>
                  <w:delText>.</w:delText>
                </w:r>
              </w:del>
            </w:ins>
          </w:p>
          <w:p w14:paraId="47B6774F" w14:textId="34F8E6A4" w:rsidR="002F1522" w:rsidRPr="007965BF" w:rsidDel="007965BF" w:rsidRDefault="002F1522" w:rsidP="006350C9">
            <w:pPr>
              <w:pStyle w:val="Heading2"/>
              <w:tabs>
                <w:tab w:val="right" w:pos="9730"/>
              </w:tabs>
              <w:spacing w:before="200"/>
              <w:ind w:right="302"/>
              <w:rPr>
                <w:del w:id="394" w:author="胡瀚" w:date="2018-02-10T18:26:00Z"/>
                <w:rFonts w:ascii="Times New Roman" w:hAnsi="Times New Roman" w:cs="Times New Roman"/>
                <w:b w:val="0"/>
                <w:i/>
                <w:color w:val="auto"/>
                <w:rPrChange w:id="395" w:author="胡瀚" w:date="2018-02-10T18:26:00Z">
                  <w:rPr>
                    <w:del w:id="396" w:author="胡瀚" w:date="2018-02-10T18:26:00Z"/>
                    <w:rFonts w:ascii="Times New Roman" w:hAnsi="Times New Roman" w:cs="Times New Roman"/>
                    <w:b w:val="0"/>
                    <w:i/>
                    <w:sz w:val="24"/>
                  </w:rPr>
                </w:rPrChange>
              </w:rPr>
            </w:pPr>
            <w:del w:id="397" w:author="胡瀚" w:date="2018-02-10T18:26:00Z">
              <w:r w:rsidRPr="007965BF" w:rsidDel="007965BF">
                <w:rPr>
                  <w:rFonts w:ascii="Times New Roman" w:hAnsi="Times New Roman" w:cs="Times New Roman"/>
                  <w:color w:val="auto"/>
                  <w:rPrChange w:id="398" w:author="胡瀚" w:date="2018-02-10T18:26:00Z">
                    <w:rPr>
                      <w:rFonts w:ascii="Times New Roman" w:hAnsi="Times New Roman" w:cs="Times New Roman"/>
                      <w:sz w:val="24"/>
                    </w:rPr>
                  </w:rPrChange>
                </w:rPr>
                <w:delText>Pico-Scale Hydro Turbine Variable Guide Vane Actuation Design</w:delText>
              </w:r>
              <w:r w:rsidR="004038AE" w:rsidRPr="007965BF" w:rsidDel="007965BF">
                <w:rPr>
                  <w:rFonts w:ascii="Times New Roman" w:hAnsi="Times New Roman" w:cs="Times New Roman"/>
                  <w:color w:val="auto"/>
                  <w:rPrChange w:id="399" w:author="胡瀚" w:date="2018-02-10T18:26:00Z">
                    <w:rPr>
                      <w:rFonts w:ascii="Times New Roman" w:hAnsi="Times New Roman" w:cs="Times New Roman"/>
                      <w:sz w:val="24"/>
                    </w:rPr>
                  </w:rPrChange>
                </w:rPr>
                <w:delText xml:space="preserve"> — </w:delText>
              </w:r>
              <w:r w:rsidR="00B75DCF" w:rsidRPr="007965BF" w:rsidDel="007965BF">
                <w:rPr>
                  <w:rFonts w:ascii="Times New Roman" w:hAnsi="Times New Roman" w:cs="Times New Roman"/>
                  <w:b w:val="0"/>
                  <w:i/>
                  <w:color w:val="auto"/>
                  <w:rPrChange w:id="400" w:author="胡瀚" w:date="2018-02-10T18:26:00Z">
                    <w:rPr>
                      <w:rFonts w:ascii="Times New Roman" w:hAnsi="Times New Roman" w:cs="Times New Roman"/>
                      <w:b w:val="0"/>
                      <w:i/>
                      <w:sz w:val="24"/>
                    </w:rPr>
                  </w:rPrChange>
                </w:rPr>
                <w:delText>WERL Lab</w:delText>
              </w:r>
              <w:r w:rsidR="00B75DCF" w:rsidRPr="007965BF" w:rsidDel="007965BF">
                <w:rPr>
                  <w:rFonts w:ascii="Times New Roman" w:hAnsi="Times New Roman" w:cs="Times New Roman"/>
                  <w:color w:val="auto"/>
                  <w:rPrChange w:id="401" w:author="胡瀚" w:date="2018-02-10T18:26:00Z">
                    <w:rPr>
                      <w:rFonts w:ascii="Times New Roman" w:hAnsi="Times New Roman" w:cs="Times New Roman"/>
                      <w:sz w:val="24"/>
                    </w:rPr>
                  </w:rPrChange>
                </w:rPr>
                <w:delText xml:space="preserve"> </w:delText>
              </w:r>
              <w:r w:rsidR="006F35B9" w:rsidRPr="007965BF" w:rsidDel="007965BF">
                <w:rPr>
                  <w:rFonts w:ascii="Times New Roman" w:hAnsi="Times New Roman" w:cs="Times New Roman"/>
                  <w:b w:val="0"/>
                  <w:i/>
                  <w:color w:val="auto"/>
                  <w:rPrChange w:id="402" w:author="胡瀚" w:date="2018-02-10T18:26:00Z">
                    <w:rPr>
                      <w:rFonts w:ascii="Times New Roman" w:hAnsi="Times New Roman" w:cs="Times New Roman"/>
                      <w:b w:val="0"/>
                      <w:i/>
                      <w:sz w:val="24"/>
                    </w:rPr>
                  </w:rPrChange>
                </w:rPr>
                <w:delText>Researcher</w:delText>
              </w:r>
            </w:del>
          </w:p>
          <w:p w14:paraId="30F7C32E" w14:textId="11225C89" w:rsidR="00600B0C" w:rsidRPr="007965BF" w:rsidDel="007965BF" w:rsidRDefault="00F8700F" w:rsidP="00600B0C">
            <w:pPr>
              <w:pStyle w:val="Heading3"/>
              <w:rPr>
                <w:del w:id="403" w:author="胡瀚" w:date="2018-02-10T18:26:00Z"/>
                <w:rStyle w:val="Emphasis"/>
                <w:rFonts w:ascii="Times New Roman" w:hAnsi="Times New Roman" w:cs="Times New Roman"/>
                <w:color w:val="auto"/>
                <w:sz w:val="18"/>
                <w:rPrChange w:id="404" w:author="胡瀚" w:date="2018-02-10T18:26:00Z">
                  <w:rPr>
                    <w:del w:id="405" w:author="胡瀚" w:date="2018-02-10T18:26:00Z"/>
                    <w:rStyle w:val="Emphasis"/>
                    <w:rFonts w:ascii="Times New Roman" w:hAnsi="Times New Roman" w:cs="Times New Roman"/>
                    <w:color w:val="auto"/>
                    <w:sz w:val="20"/>
                  </w:rPr>
                </w:rPrChange>
              </w:rPr>
            </w:pPr>
            <w:del w:id="406" w:author="胡瀚" w:date="2018-02-10T18:26:00Z">
              <w:r w:rsidRPr="007965BF" w:rsidDel="007965BF">
                <w:rPr>
                  <w:rStyle w:val="Emphasis"/>
                  <w:rFonts w:ascii="Times New Roman" w:hAnsi="Times New Roman" w:cs="Times New Roman"/>
                  <w:color w:val="auto"/>
                  <w:sz w:val="18"/>
                  <w:rPrChange w:id="407" w:author="胡瀚" w:date="2018-02-10T18:26:00Z">
                    <w:rPr>
                      <w:rStyle w:val="Emphasis"/>
                      <w:rFonts w:ascii="Times New Roman" w:hAnsi="Times New Roman" w:cs="Times New Roman"/>
                      <w:color w:val="auto"/>
                      <w:sz w:val="20"/>
                    </w:rPr>
                  </w:rPrChange>
                </w:rPr>
                <w:delText>Toronto</w:delText>
              </w:r>
              <w:r w:rsidR="004038AE" w:rsidRPr="007965BF" w:rsidDel="007965BF">
                <w:rPr>
                  <w:rStyle w:val="Emphasis"/>
                  <w:rFonts w:ascii="Times New Roman" w:hAnsi="Times New Roman" w:cs="Times New Roman"/>
                  <w:color w:val="auto"/>
                  <w:sz w:val="18"/>
                  <w:rPrChange w:id="408" w:author="胡瀚" w:date="2018-02-10T18:26:00Z">
                    <w:rPr>
                      <w:rStyle w:val="Emphasis"/>
                      <w:rFonts w:ascii="Times New Roman" w:hAnsi="Times New Roman" w:cs="Times New Roman"/>
                      <w:color w:val="auto"/>
                      <w:sz w:val="20"/>
                    </w:rPr>
                  </w:rPrChange>
                </w:rPr>
                <w:delText xml:space="preserve">, </w:delText>
              </w:r>
              <w:commentRangeStart w:id="409"/>
              <w:r w:rsidR="00600B0C" w:rsidRPr="007965BF" w:rsidDel="007965BF">
                <w:rPr>
                  <w:rStyle w:val="Emphasis"/>
                  <w:rFonts w:ascii="Times New Roman" w:hAnsi="Times New Roman" w:cs="Times New Roman"/>
                  <w:color w:val="auto"/>
                  <w:sz w:val="18"/>
                  <w:rPrChange w:id="410" w:author="胡瀚" w:date="2018-02-10T18:26:00Z">
                    <w:rPr>
                      <w:rStyle w:val="Emphasis"/>
                      <w:rFonts w:ascii="Times New Roman" w:hAnsi="Times New Roman" w:cs="Times New Roman"/>
                      <w:color w:val="auto"/>
                      <w:sz w:val="20"/>
                    </w:rPr>
                  </w:rPrChange>
                </w:rPr>
                <w:delText>January 2018 – Present</w:delText>
              </w:r>
              <w:commentRangeEnd w:id="409"/>
              <w:r w:rsidR="001A3EFD" w:rsidRPr="007965BF" w:rsidDel="007965BF">
                <w:rPr>
                  <w:rStyle w:val="CommentReference"/>
                  <w:rFonts w:ascii="Merriweather" w:eastAsia="SimSun" w:hAnsi="Merriweather" w:cs="Merriweather"/>
                  <w:color w:val="auto"/>
                  <w:sz w:val="14"/>
                  <w:rPrChange w:id="411" w:author="胡瀚" w:date="2018-02-10T18:26:00Z">
                    <w:rPr>
                      <w:rStyle w:val="CommentReference"/>
                      <w:rFonts w:ascii="Merriweather" w:eastAsia="SimSun" w:hAnsi="Merriweather" w:cs="Merriweather"/>
                    </w:rPr>
                  </w:rPrChange>
                </w:rPr>
                <w:commentReference w:id="409"/>
              </w:r>
            </w:del>
          </w:p>
          <w:p w14:paraId="0B52C069" w14:textId="4591A31E" w:rsidR="000E4712" w:rsidRPr="007965BF" w:rsidDel="007965BF" w:rsidRDefault="00D51F9F" w:rsidP="0077439E">
            <w:pPr>
              <w:pStyle w:val="ListParagraph"/>
              <w:numPr>
                <w:ilvl w:val="0"/>
                <w:numId w:val="8"/>
              </w:numPr>
              <w:pBdr>
                <w:top w:val="nil"/>
                <w:left w:val="nil"/>
                <w:bottom w:val="nil"/>
                <w:right w:val="nil"/>
                <w:between w:val="nil"/>
              </w:pBdr>
              <w:rPr>
                <w:del w:id="412" w:author="胡瀚" w:date="2018-02-10T18:26:00Z"/>
                <w:rFonts w:ascii="Times New Roman" w:hAnsi="Times New Roman"/>
                <w:sz w:val="20"/>
                <w:rPrChange w:id="413" w:author="胡瀚" w:date="2018-02-10T18:26:00Z">
                  <w:rPr>
                    <w:del w:id="414" w:author="胡瀚" w:date="2018-02-10T18:26:00Z"/>
                    <w:rFonts w:ascii="Times New Roman" w:hAnsi="Times New Roman"/>
                  </w:rPr>
                </w:rPrChange>
              </w:rPr>
            </w:pPr>
            <w:del w:id="415" w:author="胡瀚" w:date="2018-02-10T18:26:00Z">
              <w:r w:rsidRPr="007965BF" w:rsidDel="007965BF">
                <w:rPr>
                  <w:rFonts w:ascii="Times New Roman" w:hAnsi="Times New Roman"/>
                  <w:sz w:val="20"/>
                  <w:rPrChange w:id="416" w:author="胡瀚" w:date="2018-02-10T18:26:00Z">
                    <w:rPr>
                      <w:rFonts w:ascii="Times New Roman" w:hAnsi="Times New Roman"/>
                    </w:rPr>
                  </w:rPrChange>
                </w:rPr>
                <w:delText>De</w:delText>
              </w:r>
              <w:r w:rsidR="00D26892" w:rsidRPr="007965BF" w:rsidDel="007965BF">
                <w:rPr>
                  <w:rFonts w:ascii="Times New Roman" w:hAnsi="Times New Roman"/>
                  <w:sz w:val="20"/>
                  <w:rPrChange w:id="417" w:author="胡瀚" w:date="2018-02-10T18:26:00Z">
                    <w:rPr>
                      <w:rFonts w:ascii="Times New Roman" w:hAnsi="Times New Roman"/>
                    </w:rPr>
                  </w:rPrChange>
                </w:rPr>
                <w:delText xml:space="preserve">signing </w:delText>
              </w:r>
            </w:del>
            <w:ins w:id="418" w:author="Gary" w:date="2018-02-06T13:00:00Z">
              <w:del w:id="419" w:author="胡瀚" w:date="2018-02-10T18:26:00Z">
                <w:r w:rsidR="003064D2" w:rsidRPr="007965BF" w:rsidDel="007965BF">
                  <w:rPr>
                    <w:rFonts w:ascii="Times New Roman" w:hAnsi="Times New Roman"/>
                    <w:sz w:val="20"/>
                    <w:rPrChange w:id="420" w:author="胡瀚" w:date="2018-02-10T18:26:00Z">
                      <w:rPr>
                        <w:rFonts w:ascii="Times New Roman" w:hAnsi="Times New Roman"/>
                      </w:rPr>
                    </w:rPrChange>
                  </w:rPr>
                  <w:delText xml:space="preserve">Designed </w:delText>
                </w:r>
              </w:del>
            </w:ins>
            <w:del w:id="421" w:author="胡瀚" w:date="2018-02-10T18:26:00Z">
              <w:r w:rsidR="00D26892" w:rsidRPr="007965BF" w:rsidDel="007965BF">
                <w:rPr>
                  <w:rFonts w:ascii="Times New Roman" w:hAnsi="Times New Roman"/>
                  <w:sz w:val="20"/>
                  <w:rPrChange w:id="422" w:author="胡瀚" w:date="2018-02-10T18:26:00Z">
                    <w:rPr>
                      <w:rFonts w:ascii="Times New Roman" w:hAnsi="Times New Roman"/>
                    </w:rPr>
                  </w:rPrChange>
                </w:rPr>
                <w:delText xml:space="preserve">a variable guide vane mechanism </w:delText>
              </w:r>
              <w:r w:rsidR="00B51FDB" w:rsidRPr="007965BF" w:rsidDel="007965BF">
                <w:rPr>
                  <w:rFonts w:ascii="Times New Roman" w:hAnsi="Times New Roman"/>
                  <w:sz w:val="20"/>
                  <w:rPrChange w:id="423" w:author="胡瀚" w:date="2018-02-10T18:26:00Z">
                    <w:rPr>
                      <w:rFonts w:ascii="Times New Roman" w:hAnsi="Times New Roman"/>
                    </w:rPr>
                  </w:rPrChange>
                </w:rPr>
                <w:delText xml:space="preserve">for </w:delText>
              </w:r>
              <w:r w:rsidR="00BD2B2F" w:rsidRPr="007965BF" w:rsidDel="007965BF">
                <w:rPr>
                  <w:rFonts w:ascii="Times New Roman" w:hAnsi="Times New Roman"/>
                  <w:sz w:val="20"/>
                  <w:rPrChange w:id="424" w:author="胡瀚" w:date="2018-02-10T18:26:00Z">
                    <w:rPr>
                      <w:rFonts w:ascii="Times New Roman" w:hAnsi="Times New Roman"/>
                    </w:rPr>
                  </w:rPrChange>
                </w:rPr>
                <w:delText xml:space="preserve">a </w:delText>
              </w:r>
              <w:r w:rsidR="0077439E" w:rsidRPr="007965BF" w:rsidDel="007965BF">
                <w:rPr>
                  <w:rFonts w:ascii="Times New Roman" w:hAnsi="Times New Roman"/>
                  <w:sz w:val="20"/>
                  <w:rPrChange w:id="425" w:author="胡瀚" w:date="2018-02-10T18:26:00Z">
                    <w:rPr>
                      <w:rFonts w:ascii="Times New Roman" w:hAnsi="Times New Roman"/>
                    </w:rPr>
                  </w:rPrChange>
                </w:rPr>
                <w:delText>4-inch</w:delText>
              </w:r>
              <w:r w:rsidR="00CE7F01" w:rsidRPr="007965BF" w:rsidDel="007965BF">
                <w:rPr>
                  <w:rFonts w:ascii="Times New Roman" w:hAnsi="Times New Roman"/>
                  <w:sz w:val="20"/>
                  <w:rPrChange w:id="426" w:author="胡瀚" w:date="2018-02-10T18:26:00Z">
                    <w:rPr>
                      <w:rFonts w:ascii="Times New Roman" w:hAnsi="Times New Roman"/>
                    </w:rPr>
                  </w:rPrChange>
                </w:rPr>
                <w:delText xml:space="preserve"> diameter,</w:delText>
              </w:r>
            </w:del>
            <w:del w:id="427" w:author="胡瀚" w:date="2018-02-10T18:14:00Z">
              <w:r w:rsidR="00CE7F01" w:rsidRPr="007965BF" w:rsidDel="00754783">
                <w:rPr>
                  <w:rFonts w:ascii="Times New Roman" w:hAnsi="Times New Roman"/>
                  <w:sz w:val="20"/>
                  <w:rPrChange w:id="428" w:author="胡瀚" w:date="2018-02-10T18:26:00Z">
                    <w:rPr>
                      <w:rFonts w:ascii="Times New Roman" w:hAnsi="Times New Roman"/>
                    </w:rPr>
                  </w:rPrChange>
                </w:rPr>
                <w:delText xml:space="preserve"> </w:delText>
              </w:r>
            </w:del>
            <w:del w:id="429" w:author="胡瀚" w:date="2018-02-10T18:26:00Z">
              <w:r w:rsidR="00BD2B2F" w:rsidRPr="007965BF" w:rsidDel="007965BF">
                <w:rPr>
                  <w:rFonts w:ascii="Times New Roman" w:hAnsi="Times New Roman"/>
                  <w:sz w:val="20"/>
                  <w:rPrChange w:id="430" w:author="胡瀚" w:date="2018-02-10T18:26:00Z">
                    <w:rPr>
                      <w:rFonts w:ascii="Times New Roman" w:hAnsi="Times New Roman"/>
                    </w:rPr>
                  </w:rPrChange>
                </w:rPr>
                <w:delText>self-powered turbine</w:delText>
              </w:r>
              <w:r w:rsidR="0077439E" w:rsidRPr="007965BF" w:rsidDel="007965BF">
                <w:rPr>
                  <w:rFonts w:ascii="Times New Roman" w:hAnsi="Times New Roman"/>
                  <w:sz w:val="20"/>
                  <w:rPrChange w:id="431" w:author="胡瀚" w:date="2018-02-10T18:26:00Z">
                    <w:rPr>
                      <w:rFonts w:ascii="Times New Roman" w:hAnsi="Times New Roman"/>
                    </w:rPr>
                  </w:rPrChange>
                </w:rPr>
                <w:delText xml:space="preserve"> for a </w:delText>
              </w:r>
              <w:r w:rsidR="001E39E0" w:rsidRPr="007965BF" w:rsidDel="007965BF">
                <w:rPr>
                  <w:rFonts w:ascii="Times New Roman" w:hAnsi="Times New Roman"/>
                  <w:sz w:val="20"/>
                  <w:rPrChange w:id="432" w:author="胡瀚" w:date="2018-02-10T18:26:00Z">
                    <w:rPr>
                      <w:rFonts w:ascii="Times New Roman" w:hAnsi="Times New Roman"/>
                    </w:rPr>
                  </w:rPrChange>
                </w:rPr>
                <w:delText>startup</w:delText>
              </w:r>
              <w:r w:rsidR="0077439E" w:rsidRPr="007965BF" w:rsidDel="007965BF">
                <w:rPr>
                  <w:rFonts w:ascii="Times New Roman" w:hAnsi="Times New Roman"/>
                  <w:sz w:val="20"/>
                  <w:rPrChange w:id="433" w:author="胡瀚" w:date="2018-02-10T18:26:00Z">
                    <w:rPr>
                      <w:rFonts w:ascii="Times New Roman" w:hAnsi="Times New Roman"/>
                    </w:rPr>
                  </w:rPrChange>
                </w:rPr>
                <w:delText xml:space="preserve"> company that is in collaboration with Universit</w:delText>
              </w:r>
              <w:r w:rsidR="00E12315" w:rsidRPr="007965BF" w:rsidDel="007965BF">
                <w:rPr>
                  <w:rFonts w:ascii="Times New Roman" w:hAnsi="Times New Roman"/>
                  <w:sz w:val="20"/>
                  <w:rPrChange w:id="434" w:author="胡瀚" w:date="2018-02-10T18:26:00Z">
                    <w:rPr>
                      <w:rFonts w:ascii="Times New Roman" w:hAnsi="Times New Roman"/>
                    </w:rPr>
                  </w:rPrChange>
                </w:rPr>
                <w:delText>y of Toronto Water and Energy Research Lab.</w:delText>
              </w:r>
            </w:del>
          </w:p>
          <w:p w14:paraId="53B4F895" w14:textId="0E07C577" w:rsidR="002F3851" w:rsidRPr="007965BF" w:rsidDel="007965BF" w:rsidRDefault="002F3851" w:rsidP="002F3851">
            <w:pPr>
              <w:pStyle w:val="Heading2"/>
              <w:tabs>
                <w:tab w:val="right" w:pos="9730"/>
              </w:tabs>
              <w:spacing w:before="200"/>
              <w:ind w:right="302"/>
              <w:rPr>
                <w:del w:id="435" w:author="胡瀚" w:date="2018-02-10T18:26:00Z"/>
                <w:rFonts w:ascii="Times New Roman" w:hAnsi="Times New Roman" w:cs="Times New Roman"/>
                <w:color w:val="auto"/>
                <w:rPrChange w:id="436" w:author="胡瀚" w:date="2018-02-10T18:26:00Z">
                  <w:rPr>
                    <w:del w:id="437" w:author="胡瀚" w:date="2018-02-10T18:26:00Z"/>
                    <w:rFonts w:ascii="Times New Roman" w:hAnsi="Times New Roman" w:cs="Times New Roman"/>
                    <w:sz w:val="24"/>
                  </w:rPr>
                </w:rPrChange>
              </w:rPr>
            </w:pPr>
            <w:del w:id="438" w:author="胡瀚" w:date="2018-02-10T18:26:00Z">
              <w:r w:rsidRPr="007965BF" w:rsidDel="007965BF">
                <w:rPr>
                  <w:rFonts w:ascii="Times New Roman" w:hAnsi="Times New Roman" w:cs="Times New Roman"/>
                  <w:color w:val="auto"/>
                  <w:rPrChange w:id="439" w:author="胡瀚" w:date="2018-02-10T18:26:00Z">
                    <w:rPr>
                      <w:rFonts w:ascii="Times New Roman" w:hAnsi="Times New Roman" w:cs="Times New Roman"/>
                      <w:sz w:val="24"/>
                    </w:rPr>
                  </w:rPrChange>
                </w:rPr>
                <w:delText>Autonomous Turtle Bot</w:delText>
              </w:r>
              <w:r w:rsidR="004038AE" w:rsidRPr="007965BF" w:rsidDel="007965BF">
                <w:rPr>
                  <w:rFonts w:ascii="Times New Roman" w:hAnsi="Times New Roman" w:cs="Times New Roman"/>
                  <w:color w:val="auto"/>
                  <w:rPrChange w:id="440" w:author="胡瀚" w:date="2018-02-10T18:26:00Z">
                    <w:rPr>
                      <w:rFonts w:ascii="Times New Roman" w:hAnsi="Times New Roman" w:cs="Times New Roman"/>
                      <w:sz w:val="24"/>
                    </w:rPr>
                  </w:rPrChange>
                </w:rPr>
                <w:delText xml:space="preserve"> —</w:delText>
              </w:r>
              <w:r w:rsidRPr="007965BF" w:rsidDel="007965BF">
                <w:rPr>
                  <w:rFonts w:ascii="Times New Roman" w:hAnsi="Times New Roman" w:cs="Times New Roman"/>
                  <w:color w:val="auto"/>
                  <w:rPrChange w:id="441" w:author="胡瀚" w:date="2018-02-10T18:26:00Z">
                    <w:rPr>
                      <w:rFonts w:ascii="Times New Roman" w:hAnsi="Times New Roman" w:cs="Times New Roman"/>
                      <w:sz w:val="24"/>
                    </w:rPr>
                  </w:rPrChange>
                </w:rPr>
                <w:delText xml:space="preserve"> </w:delText>
              </w:r>
              <w:r w:rsidR="00C8740C" w:rsidRPr="007965BF" w:rsidDel="007965BF">
                <w:rPr>
                  <w:rFonts w:ascii="Times New Roman" w:hAnsi="Times New Roman" w:cs="Times New Roman"/>
                  <w:b w:val="0"/>
                  <w:i/>
                  <w:color w:val="auto"/>
                  <w:rPrChange w:id="442" w:author="胡瀚" w:date="2018-02-10T18:26:00Z">
                    <w:rPr>
                      <w:rFonts w:ascii="Times New Roman" w:hAnsi="Times New Roman" w:cs="Times New Roman"/>
                      <w:b w:val="0"/>
                      <w:i/>
                      <w:sz w:val="24"/>
                    </w:rPr>
                  </w:rPrChange>
                </w:rPr>
                <w:delText>Software Developer</w:delText>
              </w:r>
            </w:del>
          </w:p>
          <w:p w14:paraId="60B14EF5" w14:textId="05F24A50" w:rsidR="002F3851" w:rsidRPr="007965BF" w:rsidDel="007965BF" w:rsidRDefault="004038AE" w:rsidP="002F3851">
            <w:pPr>
              <w:pStyle w:val="Heading3"/>
              <w:rPr>
                <w:del w:id="443" w:author="胡瀚" w:date="2018-02-10T18:26:00Z"/>
                <w:rStyle w:val="Emphasis"/>
                <w:rFonts w:ascii="Times New Roman" w:hAnsi="Times New Roman" w:cs="Times New Roman"/>
                <w:color w:val="auto"/>
                <w:sz w:val="18"/>
                <w:rPrChange w:id="444" w:author="胡瀚" w:date="2018-02-10T18:26:00Z">
                  <w:rPr>
                    <w:del w:id="445" w:author="胡瀚" w:date="2018-02-10T18:26:00Z"/>
                    <w:rStyle w:val="Emphasis"/>
                    <w:rFonts w:ascii="Times New Roman" w:hAnsi="Times New Roman" w:cs="Times New Roman"/>
                    <w:color w:val="auto"/>
                    <w:sz w:val="20"/>
                  </w:rPr>
                </w:rPrChange>
              </w:rPr>
            </w:pPr>
            <w:del w:id="446" w:author="胡瀚" w:date="2018-02-10T18:26:00Z">
              <w:r w:rsidRPr="007965BF" w:rsidDel="007965BF">
                <w:rPr>
                  <w:rStyle w:val="Emphasis"/>
                  <w:rFonts w:ascii="Times New Roman" w:hAnsi="Times New Roman" w:cs="Times New Roman"/>
                  <w:color w:val="auto"/>
                  <w:sz w:val="18"/>
                  <w:rPrChange w:id="447" w:author="胡瀚" w:date="2018-02-10T18:26:00Z">
                    <w:rPr>
                      <w:rStyle w:val="Emphasis"/>
                      <w:rFonts w:ascii="Times New Roman" w:hAnsi="Times New Roman" w:cs="Times New Roman"/>
                      <w:color w:val="auto"/>
                      <w:sz w:val="20"/>
                    </w:rPr>
                  </w:rPrChange>
                </w:rPr>
                <w:delText xml:space="preserve">Toronto, </w:delText>
              </w:r>
              <w:r w:rsidR="002F3851" w:rsidRPr="007965BF" w:rsidDel="007965BF">
                <w:rPr>
                  <w:rStyle w:val="Emphasis"/>
                  <w:rFonts w:ascii="Times New Roman" w:hAnsi="Times New Roman" w:cs="Times New Roman"/>
                  <w:color w:val="auto"/>
                  <w:sz w:val="18"/>
                  <w:rPrChange w:id="448" w:author="胡瀚" w:date="2018-02-10T18:26:00Z">
                    <w:rPr>
                      <w:rStyle w:val="Emphasis"/>
                      <w:rFonts w:ascii="Times New Roman" w:hAnsi="Times New Roman" w:cs="Times New Roman"/>
                      <w:color w:val="auto"/>
                      <w:sz w:val="20"/>
                    </w:rPr>
                  </w:rPrChange>
                </w:rPr>
                <w:delText>January 2018 – Present</w:delText>
              </w:r>
            </w:del>
          </w:p>
          <w:p w14:paraId="0E7654E3" w14:textId="02ACAADD" w:rsidR="00C966FD" w:rsidRPr="007965BF" w:rsidDel="007965BF" w:rsidRDefault="002F3851" w:rsidP="00043A74">
            <w:pPr>
              <w:pStyle w:val="ListParagraph"/>
              <w:numPr>
                <w:ilvl w:val="0"/>
                <w:numId w:val="8"/>
              </w:numPr>
              <w:pBdr>
                <w:top w:val="nil"/>
                <w:left w:val="nil"/>
                <w:bottom w:val="nil"/>
                <w:right w:val="nil"/>
                <w:between w:val="nil"/>
              </w:pBdr>
              <w:rPr>
                <w:del w:id="449" w:author="胡瀚" w:date="2018-02-10T18:26:00Z"/>
                <w:rFonts w:ascii="Times New Roman" w:hAnsi="Times New Roman"/>
                <w:sz w:val="20"/>
                <w:rPrChange w:id="450" w:author="胡瀚" w:date="2018-02-10T18:26:00Z">
                  <w:rPr>
                    <w:del w:id="451" w:author="胡瀚" w:date="2018-02-10T18:26:00Z"/>
                    <w:rFonts w:ascii="Times New Roman" w:hAnsi="Times New Roman"/>
                  </w:rPr>
                </w:rPrChange>
              </w:rPr>
            </w:pPr>
            <w:del w:id="452" w:author="胡瀚" w:date="2018-02-10T18:26:00Z">
              <w:r w:rsidRPr="007965BF" w:rsidDel="007965BF">
                <w:rPr>
                  <w:rFonts w:ascii="Times New Roman" w:hAnsi="Times New Roman"/>
                  <w:sz w:val="20"/>
                  <w:rPrChange w:id="453" w:author="胡瀚" w:date="2018-02-10T18:26:00Z">
                    <w:rPr>
                      <w:rFonts w:ascii="Times New Roman" w:hAnsi="Times New Roman"/>
                    </w:rPr>
                  </w:rPrChange>
                </w:rPr>
                <w:delText xml:space="preserve">Using </w:delText>
              </w:r>
            </w:del>
            <w:ins w:id="454" w:author="Gary" w:date="2018-02-06T13:03:00Z">
              <w:del w:id="455" w:author="胡瀚" w:date="2018-02-10T18:26:00Z">
                <w:r w:rsidR="0060018C" w:rsidRPr="007965BF" w:rsidDel="007965BF">
                  <w:rPr>
                    <w:rFonts w:ascii="Times New Roman" w:hAnsi="Times New Roman"/>
                    <w:sz w:val="20"/>
                    <w:rPrChange w:id="456" w:author="胡瀚" w:date="2018-02-10T18:26:00Z">
                      <w:rPr>
                        <w:rFonts w:ascii="Times New Roman" w:hAnsi="Times New Roman"/>
                      </w:rPr>
                    </w:rPrChange>
                  </w:rPr>
                  <w:delText xml:space="preserve">Used </w:delText>
                </w:r>
              </w:del>
            </w:ins>
            <w:del w:id="457" w:author="胡瀚" w:date="2018-02-10T18:26:00Z">
              <w:r w:rsidRPr="007965BF" w:rsidDel="007965BF">
                <w:rPr>
                  <w:rFonts w:ascii="Times New Roman" w:hAnsi="Times New Roman"/>
                  <w:sz w:val="20"/>
                  <w:rPrChange w:id="458" w:author="胡瀚" w:date="2018-02-10T18:26:00Z">
                    <w:rPr>
                      <w:rFonts w:ascii="Times New Roman" w:hAnsi="Times New Roman"/>
                    </w:rPr>
                  </w:rPrChange>
                </w:rPr>
                <w:delText>open</w:delText>
              </w:r>
            </w:del>
            <w:ins w:id="459" w:author="Gary" w:date="2018-02-06T13:02:00Z">
              <w:del w:id="460" w:author="胡瀚" w:date="2018-02-10T18:26:00Z">
                <w:r w:rsidR="0060018C" w:rsidRPr="007965BF" w:rsidDel="007965BF">
                  <w:rPr>
                    <w:rFonts w:ascii="Times New Roman" w:hAnsi="Times New Roman"/>
                    <w:sz w:val="20"/>
                    <w:rPrChange w:id="461" w:author="胡瀚" w:date="2018-02-10T18:26:00Z">
                      <w:rPr>
                        <w:rFonts w:ascii="Times New Roman" w:hAnsi="Times New Roman"/>
                      </w:rPr>
                    </w:rPrChange>
                  </w:rPr>
                  <w:delText xml:space="preserve"> </w:delText>
                </w:r>
              </w:del>
            </w:ins>
            <w:del w:id="462" w:author="胡瀚" w:date="2018-02-10T18:26:00Z">
              <w:r w:rsidRPr="007965BF" w:rsidDel="007965BF">
                <w:rPr>
                  <w:rFonts w:ascii="Times New Roman" w:hAnsi="Times New Roman"/>
                  <w:sz w:val="20"/>
                  <w:rPrChange w:id="463" w:author="胡瀚" w:date="2018-02-10T18:26:00Z">
                    <w:rPr>
                      <w:rFonts w:ascii="Times New Roman" w:hAnsi="Times New Roman"/>
                    </w:rPr>
                  </w:rPrChange>
                </w:rPr>
                <w:delText>source R</w:delText>
              </w:r>
            </w:del>
            <w:del w:id="464" w:author="胡瀚" w:date="2018-02-07T17:34:00Z">
              <w:r w:rsidRPr="007965BF" w:rsidDel="00343054">
                <w:rPr>
                  <w:rFonts w:ascii="Times New Roman" w:hAnsi="Times New Roman"/>
                  <w:sz w:val="20"/>
                  <w:rPrChange w:id="465" w:author="胡瀚" w:date="2018-02-10T18:26:00Z">
                    <w:rPr>
                      <w:rFonts w:ascii="Times New Roman" w:hAnsi="Times New Roman"/>
                    </w:rPr>
                  </w:rPrChange>
                </w:rPr>
                <w:delText>OS</w:delText>
              </w:r>
            </w:del>
            <w:del w:id="466" w:author="胡瀚" w:date="2018-02-10T18:26:00Z">
              <w:r w:rsidRPr="007965BF" w:rsidDel="007965BF">
                <w:rPr>
                  <w:rFonts w:ascii="Times New Roman" w:hAnsi="Times New Roman"/>
                  <w:sz w:val="20"/>
                  <w:rPrChange w:id="467" w:author="胡瀚" w:date="2018-02-10T18:26:00Z">
                    <w:rPr>
                      <w:rFonts w:ascii="Times New Roman" w:hAnsi="Times New Roman"/>
                    </w:rPr>
                  </w:rPrChange>
                </w:rPr>
                <w:delText xml:space="preserve"> </w:delText>
              </w:r>
              <w:r w:rsidR="00AB3822" w:rsidRPr="007965BF" w:rsidDel="007965BF">
                <w:rPr>
                  <w:rFonts w:ascii="Times New Roman" w:hAnsi="Times New Roman"/>
                  <w:sz w:val="20"/>
                  <w:rPrChange w:id="468" w:author="胡瀚" w:date="2018-02-10T18:26:00Z">
                    <w:rPr>
                      <w:rFonts w:ascii="Times New Roman" w:hAnsi="Times New Roman"/>
                    </w:rPr>
                  </w:rPrChange>
                </w:rPr>
                <w:delText xml:space="preserve">packages </w:delText>
              </w:r>
              <w:r w:rsidRPr="007965BF" w:rsidDel="007965BF">
                <w:rPr>
                  <w:rFonts w:ascii="Times New Roman" w:hAnsi="Times New Roman"/>
                  <w:sz w:val="20"/>
                  <w:rPrChange w:id="469" w:author="胡瀚" w:date="2018-02-10T18:26:00Z">
                    <w:rPr>
                      <w:rFonts w:ascii="Times New Roman" w:hAnsi="Times New Roman"/>
                    </w:rPr>
                  </w:rPrChange>
                </w:rPr>
                <w:delText xml:space="preserve">to program </w:delText>
              </w:r>
              <w:r w:rsidR="00C966FD" w:rsidRPr="007965BF" w:rsidDel="007965BF">
                <w:rPr>
                  <w:rFonts w:ascii="Times New Roman" w:hAnsi="Times New Roman"/>
                  <w:sz w:val="20"/>
                  <w:rPrChange w:id="470" w:author="胡瀚" w:date="2018-02-10T18:26:00Z">
                    <w:rPr>
                      <w:rFonts w:ascii="Times New Roman" w:hAnsi="Times New Roman"/>
                    </w:rPr>
                  </w:rPrChange>
                </w:rPr>
                <w:delText xml:space="preserve">a </w:delText>
              </w:r>
              <w:r w:rsidRPr="007965BF" w:rsidDel="007965BF">
                <w:rPr>
                  <w:rFonts w:ascii="Times New Roman" w:hAnsi="Times New Roman"/>
                  <w:sz w:val="20"/>
                  <w:rPrChange w:id="471" w:author="胡瀚" w:date="2018-02-10T18:26:00Z">
                    <w:rPr>
                      <w:rFonts w:ascii="Times New Roman" w:hAnsi="Times New Roman"/>
                    </w:rPr>
                  </w:rPrChange>
                </w:rPr>
                <w:delText>Turtle</w:delText>
              </w:r>
              <w:r w:rsidR="009D22A1" w:rsidRPr="007965BF" w:rsidDel="007965BF">
                <w:rPr>
                  <w:rFonts w:ascii="Times New Roman" w:hAnsi="Times New Roman"/>
                  <w:sz w:val="20"/>
                  <w:rPrChange w:id="472" w:author="胡瀚" w:date="2018-02-10T18:26:00Z">
                    <w:rPr>
                      <w:rFonts w:ascii="Times New Roman" w:hAnsi="Times New Roman"/>
                    </w:rPr>
                  </w:rPrChange>
                </w:rPr>
                <w:delText xml:space="preserve"> </w:delText>
              </w:r>
              <w:r w:rsidRPr="007965BF" w:rsidDel="007965BF">
                <w:rPr>
                  <w:rFonts w:ascii="Times New Roman" w:hAnsi="Times New Roman"/>
                  <w:sz w:val="20"/>
                  <w:rPrChange w:id="473" w:author="胡瀚" w:date="2018-02-10T18:26:00Z">
                    <w:rPr>
                      <w:rFonts w:ascii="Times New Roman" w:hAnsi="Times New Roman"/>
                    </w:rPr>
                  </w:rPrChange>
                </w:rPr>
                <w:delText>Bot to explore and map an unknown map.</w:delText>
              </w:r>
            </w:del>
          </w:p>
          <w:p w14:paraId="2D4E9629" w14:textId="2FD75DCD" w:rsidR="00ED459C" w:rsidRPr="007965BF" w:rsidDel="007965BF" w:rsidRDefault="00043A74" w:rsidP="00C966FD">
            <w:pPr>
              <w:rPr>
                <w:del w:id="474" w:author="胡瀚" w:date="2018-02-10T18:26:00Z"/>
                <w:rFonts w:ascii="Times New Roman" w:hAnsi="Times New Roman"/>
                <w:color w:val="auto"/>
                <w:sz w:val="16"/>
                <w:rPrChange w:id="475" w:author="胡瀚" w:date="2018-02-10T18:26:00Z">
                  <w:rPr>
                    <w:del w:id="476" w:author="胡瀚" w:date="2018-02-10T18:26:00Z"/>
                    <w:rFonts w:ascii="Times New Roman" w:hAnsi="Times New Roman"/>
                  </w:rPr>
                </w:rPrChange>
              </w:rPr>
            </w:pPr>
            <w:del w:id="477" w:author="胡瀚" w:date="2018-02-10T18:26:00Z">
              <w:r w:rsidRPr="007965BF" w:rsidDel="007965BF">
                <w:rPr>
                  <w:rFonts w:ascii="Times New Roman" w:hAnsi="Times New Roman"/>
                  <w:color w:val="auto"/>
                  <w:sz w:val="16"/>
                  <w:rPrChange w:id="478" w:author="胡瀚" w:date="2018-02-10T18:26:00Z">
                    <w:rPr>
                      <w:rFonts w:ascii="Times New Roman" w:hAnsi="Times New Roman"/>
                    </w:rPr>
                  </w:rPrChange>
                </w:rPr>
                <w:delText xml:space="preserve"> </w:delText>
              </w:r>
            </w:del>
          </w:p>
          <w:p w14:paraId="37344F7F" w14:textId="63292B71" w:rsidR="0024419D" w:rsidRPr="007965BF" w:rsidDel="007965BF" w:rsidRDefault="0024419D" w:rsidP="0024419D">
            <w:pPr>
              <w:pStyle w:val="Heading1"/>
              <w:pBdr>
                <w:top w:val="none" w:sz="0" w:space="0" w:color="auto"/>
                <w:left w:val="none" w:sz="0" w:space="0" w:color="auto"/>
                <w:bottom w:val="none" w:sz="0" w:space="0" w:color="auto"/>
                <w:right w:val="none" w:sz="0" w:space="0" w:color="auto"/>
                <w:between w:val="none" w:sz="0" w:space="0" w:color="auto"/>
              </w:pBdr>
              <w:spacing w:before="0"/>
              <w:ind w:right="302"/>
              <w:jc w:val="center"/>
              <w:rPr>
                <w:del w:id="479" w:author="胡瀚" w:date="2018-02-10T18:26:00Z"/>
                <w:rFonts w:ascii="Times New Roman" w:hAnsi="Times New Roman" w:cs="Times New Roman"/>
                <w:color w:val="auto"/>
                <w:sz w:val="22"/>
                <w:szCs w:val="20"/>
                <w:rPrChange w:id="480" w:author="胡瀚" w:date="2018-02-10T18:26:00Z">
                  <w:rPr>
                    <w:del w:id="481" w:author="胡瀚" w:date="2018-02-10T18:26:00Z"/>
                    <w:rFonts w:ascii="Times New Roman" w:hAnsi="Times New Roman" w:cs="Times New Roman"/>
                    <w:sz w:val="24"/>
                    <w:szCs w:val="20"/>
                  </w:rPr>
                </w:rPrChange>
              </w:rPr>
            </w:pPr>
            <w:del w:id="482" w:author="胡瀚" w:date="2018-02-10T18:26:00Z">
              <w:r w:rsidRPr="007965BF" w:rsidDel="007965BF">
                <w:rPr>
                  <w:rFonts w:ascii="Times New Roman" w:hAnsi="Times New Roman" w:cs="Times New Roman"/>
                  <w:color w:val="auto"/>
                  <w:sz w:val="22"/>
                  <w:szCs w:val="20"/>
                  <w:rPrChange w:id="483" w:author="胡瀚" w:date="2018-02-10T18:26:00Z">
                    <w:rPr>
                      <w:rFonts w:ascii="Times New Roman" w:hAnsi="Times New Roman" w:cs="Times New Roman"/>
                      <w:sz w:val="24"/>
                      <w:szCs w:val="20"/>
                    </w:rPr>
                  </w:rPrChange>
                </w:rPr>
                <w:delText>EXTRACURRICULARS</w:delText>
              </w:r>
            </w:del>
          </w:p>
          <w:p w14:paraId="1F142888" w14:textId="399E8B2B" w:rsidR="009F2C34" w:rsidRPr="007965BF" w:rsidDel="007965BF" w:rsidRDefault="009F2C34" w:rsidP="000B06DA">
            <w:pPr>
              <w:spacing w:before="200"/>
              <w:ind w:right="302"/>
              <w:rPr>
                <w:del w:id="484" w:author="胡瀚" w:date="2018-02-10T18:26:00Z"/>
                <w:rFonts w:ascii="Times New Roman" w:hAnsi="Times New Roman" w:cs="Times New Roman"/>
                <w:i/>
                <w:color w:val="auto"/>
                <w:sz w:val="22"/>
                <w:szCs w:val="22"/>
                <w:rPrChange w:id="485" w:author="胡瀚" w:date="2018-02-10T18:26:00Z">
                  <w:rPr>
                    <w:del w:id="486" w:author="胡瀚" w:date="2018-02-10T18:26:00Z"/>
                    <w:rFonts w:ascii="Times New Roman" w:hAnsi="Times New Roman" w:cs="Times New Roman"/>
                    <w:i/>
                    <w:color w:val="000000"/>
                    <w:sz w:val="24"/>
                    <w:szCs w:val="22"/>
                  </w:rPr>
                </w:rPrChange>
              </w:rPr>
            </w:pPr>
            <w:del w:id="487" w:author="胡瀚" w:date="2018-02-10T18:26:00Z">
              <w:r w:rsidRPr="007965BF" w:rsidDel="007965BF">
                <w:rPr>
                  <w:rFonts w:ascii="Times New Roman" w:hAnsi="Times New Roman" w:cs="Times New Roman"/>
                  <w:b/>
                  <w:color w:val="auto"/>
                  <w:sz w:val="22"/>
                  <w:szCs w:val="22"/>
                  <w:rPrChange w:id="488" w:author="胡瀚" w:date="2018-02-10T18:26:00Z">
                    <w:rPr>
                      <w:rFonts w:ascii="Times New Roman" w:hAnsi="Times New Roman" w:cs="Times New Roman"/>
                      <w:b/>
                      <w:color w:val="000000"/>
                      <w:sz w:val="24"/>
                      <w:szCs w:val="22"/>
                    </w:rPr>
                  </w:rPrChange>
                </w:rPr>
                <w:delText>M</w:delText>
              </w:r>
              <w:r w:rsidR="00BF1001" w:rsidRPr="007965BF" w:rsidDel="007965BF">
                <w:rPr>
                  <w:rFonts w:ascii="Times New Roman" w:hAnsi="Times New Roman" w:cs="Times New Roman"/>
                  <w:b/>
                  <w:color w:val="auto"/>
                  <w:sz w:val="22"/>
                  <w:szCs w:val="22"/>
                  <w:rPrChange w:id="489" w:author="胡瀚" w:date="2018-02-10T18:26:00Z">
                    <w:rPr>
                      <w:rFonts w:ascii="Times New Roman" w:hAnsi="Times New Roman" w:cs="Times New Roman"/>
                      <w:b/>
                      <w:color w:val="000000"/>
                      <w:sz w:val="24"/>
                      <w:szCs w:val="22"/>
                    </w:rPr>
                  </w:rPrChange>
                </w:rPr>
                <w:delText>echanical &amp; Industrial Engineering</w:delText>
              </w:r>
              <w:r w:rsidRPr="007965BF" w:rsidDel="007965BF">
                <w:rPr>
                  <w:rFonts w:ascii="Times New Roman" w:hAnsi="Times New Roman" w:cs="Times New Roman"/>
                  <w:b/>
                  <w:color w:val="auto"/>
                  <w:sz w:val="22"/>
                  <w:szCs w:val="22"/>
                  <w:rPrChange w:id="490" w:author="胡瀚" w:date="2018-02-10T18:26:00Z">
                    <w:rPr>
                      <w:rFonts w:ascii="Times New Roman" w:hAnsi="Times New Roman" w:cs="Times New Roman"/>
                      <w:b/>
                      <w:color w:val="000000"/>
                      <w:sz w:val="24"/>
                      <w:szCs w:val="22"/>
                    </w:rPr>
                  </w:rPrChange>
                </w:rPr>
                <w:delText xml:space="preserve"> Mentorship Program</w:delText>
              </w:r>
              <w:r w:rsidR="001C2F5D" w:rsidRPr="007965BF" w:rsidDel="007965BF">
                <w:rPr>
                  <w:rFonts w:ascii="Times New Roman" w:hAnsi="Times New Roman" w:cs="Times New Roman"/>
                  <w:b/>
                  <w:color w:val="auto"/>
                  <w:sz w:val="22"/>
                  <w:szCs w:val="22"/>
                  <w:rPrChange w:id="491" w:author="胡瀚" w:date="2018-02-10T18:26:00Z">
                    <w:rPr>
                      <w:rFonts w:ascii="Times New Roman" w:hAnsi="Times New Roman" w:cs="Times New Roman"/>
                      <w:b/>
                      <w:color w:val="000000"/>
                      <w:sz w:val="24"/>
                      <w:szCs w:val="22"/>
                    </w:rPr>
                  </w:rPrChange>
                </w:rPr>
                <w:delText xml:space="preserve"> </w:delText>
              </w:r>
              <w:r w:rsidRPr="007965BF" w:rsidDel="007965BF">
                <w:rPr>
                  <w:rFonts w:ascii="Times New Roman" w:hAnsi="Times New Roman" w:cs="Times New Roman"/>
                  <w:b/>
                  <w:color w:val="auto"/>
                  <w:sz w:val="22"/>
                  <w:szCs w:val="22"/>
                  <w:rPrChange w:id="492" w:author="胡瀚" w:date="2018-02-10T18:26:00Z">
                    <w:rPr>
                      <w:rFonts w:ascii="Times New Roman" w:hAnsi="Times New Roman" w:cs="Times New Roman"/>
                      <w:b/>
                      <w:color w:val="000000"/>
                      <w:sz w:val="24"/>
                      <w:szCs w:val="22"/>
                    </w:rPr>
                  </w:rPrChange>
                </w:rPr>
                <w:delText xml:space="preserve">– </w:delText>
              </w:r>
              <w:r w:rsidRPr="007965BF" w:rsidDel="007965BF">
                <w:rPr>
                  <w:rFonts w:ascii="Times New Roman" w:hAnsi="Times New Roman" w:cs="Times New Roman"/>
                  <w:i/>
                  <w:color w:val="auto"/>
                  <w:sz w:val="22"/>
                  <w:szCs w:val="22"/>
                  <w:rPrChange w:id="493" w:author="胡瀚" w:date="2018-02-10T18:26:00Z">
                    <w:rPr>
                      <w:rFonts w:ascii="Times New Roman" w:hAnsi="Times New Roman" w:cs="Times New Roman"/>
                      <w:i/>
                      <w:color w:val="000000"/>
                      <w:sz w:val="24"/>
                      <w:szCs w:val="22"/>
                    </w:rPr>
                  </w:rPrChange>
                </w:rPr>
                <w:delText>Mentor</w:delText>
              </w:r>
            </w:del>
          </w:p>
          <w:p w14:paraId="2429E109" w14:textId="5849CA48" w:rsidR="009F2C34" w:rsidRPr="007965BF" w:rsidDel="007965BF" w:rsidRDefault="004038AE" w:rsidP="006533A3">
            <w:pPr>
              <w:pStyle w:val="Heading3"/>
              <w:rPr>
                <w:del w:id="494" w:author="胡瀚" w:date="2018-02-10T18:26:00Z"/>
                <w:rStyle w:val="Emphasis"/>
                <w:rFonts w:ascii="Times New Roman" w:hAnsi="Times New Roman" w:cs="Times New Roman"/>
                <w:color w:val="auto"/>
                <w:sz w:val="18"/>
                <w:rPrChange w:id="495" w:author="胡瀚" w:date="2018-02-10T18:26:00Z">
                  <w:rPr>
                    <w:del w:id="496" w:author="胡瀚" w:date="2018-02-10T18:26:00Z"/>
                    <w:rStyle w:val="Emphasis"/>
                    <w:rFonts w:ascii="Times New Roman" w:hAnsi="Times New Roman" w:cs="Times New Roman"/>
                    <w:color w:val="auto"/>
                    <w:sz w:val="20"/>
                  </w:rPr>
                </w:rPrChange>
              </w:rPr>
            </w:pPr>
            <w:del w:id="497" w:author="胡瀚" w:date="2018-02-10T18:26:00Z">
              <w:r w:rsidRPr="007965BF" w:rsidDel="007965BF">
                <w:rPr>
                  <w:rStyle w:val="Emphasis"/>
                  <w:rFonts w:ascii="Times New Roman" w:hAnsi="Times New Roman" w:cs="Times New Roman"/>
                  <w:color w:val="auto"/>
                  <w:sz w:val="18"/>
                  <w:rPrChange w:id="498" w:author="胡瀚" w:date="2018-02-10T18:26:00Z">
                    <w:rPr>
                      <w:rStyle w:val="Emphasis"/>
                      <w:rFonts w:ascii="Times New Roman" w:hAnsi="Times New Roman" w:cs="Times New Roman"/>
                      <w:color w:val="auto"/>
                      <w:sz w:val="20"/>
                    </w:rPr>
                  </w:rPrChange>
                </w:rPr>
                <w:delText xml:space="preserve">University of Toronto, </w:delText>
              </w:r>
              <w:r w:rsidR="00BF1001" w:rsidRPr="007965BF" w:rsidDel="007965BF">
                <w:rPr>
                  <w:rStyle w:val="Emphasis"/>
                  <w:rFonts w:ascii="Times New Roman" w:hAnsi="Times New Roman" w:cs="Times New Roman"/>
                  <w:color w:val="auto"/>
                  <w:sz w:val="18"/>
                  <w:rPrChange w:id="499" w:author="胡瀚" w:date="2018-02-10T18:26:00Z">
                    <w:rPr>
                      <w:rStyle w:val="Emphasis"/>
                      <w:rFonts w:ascii="Times New Roman" w:hAnsi="Times New Roman" w:cs="Times New Roman"/>
                      <w:color w:val="auto"/>
                      <w:sz w:val="20"/>
                    </w:rPr>
                  </w:rPrChange>
                </w:rPr>
                <w:delText>September 2017 – Present</w:delText>
              </w:r>
            </w:del>
          </w:p>
          <w:p w14:paraId="11A3868C" w14:textId="3EF433DD" w:rsidR="00054C04" w:rsidRPr="007965BF" w:rsidDel="007965BF" w:rsidRDefault="005918B4" w:rsidP="00054C04">
            <w:pPr>
              <w:pStyle w:val="ListParagraph"/>
              <w:numPr>
                <w:ilvl w:val="0"/>
                <w:numId w:val="8"/>
              </w:numPr>
              <w:rPr>
                <w:del w:id="500" w:author="胡瀚" w:date="2018-02-10T18:26:00Z"/>
                <w:rFonts w:ascii="Times New Roman" w:hAnsi="Times New Roman"/>
                <w:sz w:val="20"/>
                <w:rPrChange w:id="501" w:author="胡瀚" w:date="2018-02-10T18:26:00Z">
                  <w:rPr>
                    <w:del w:id="502" w:author="胡瀚" w:date="2018-02-10T18:26:00Z"/>
                    <w:rFonts w:ascii="Times New Roman" w:hAnsi="Times New Roman"/>
                  </w:rPr>
                </w:rPrChange>
              </w:rPr>
            </w:pPr>
            <w:del w:id="503" w:author="胡瀚" w:date="2018-02-10T18:26:00Z">
              <w:r w:rsidRPr="007965BF" w:rsidDel="007965BF">
                <w:rPr>
                  <w:rFonts w:ascii="Times New Roman" w:hAnsi="Times New Roman"/>
                  <w:sz w:val="20"/>
                  <w:rPrChange w:id="504" w:author="胡瀚" w:date="2018-02-10T18:26:00Z">
                    <w:rPr>
                      <w:rFonts w:ascii="Times New Roman" w:hAnsi="Times New Roman"/>
                    </w:rPr>
                  </w:rPrChange>
                </w:rPr>
                <w:delText>Advised</w:delText>
              </w:r>
              <w:r w:rsidR="00BF1001" w:rsidRPr="007965BF" w:rsidDel="007965BF">
                <w:rPr>
                  <w:rFonts w:ascii="Times New Roman" w:hAnsi="Times New Roman"/>
                  <w:sz w:val="20"/>
                  <w:rPrChange w:id="505" w:author="胡瀚" w:date="2018-02-10T18:26:00Z">
                    <w:rPr>
                      <w:rFonts w:ascii="Times New Roman" w:hAnsi="Times New Roman"/>
                    </w:rPr>
                  </w:rPrChange>
                </w:rPr>
                <w:delText xml:space="preserve"> </w:delText>
              </w:r>
              <w:r w:rsidRPr="007965BF" w:rsidDel="007965BF">
                <w:rPr>
                  <w:rFonts w:ascii="Times New Roman" w:hAnsi="Times New Roman"/>
                  <w:sz w:val="20"/>
                  <w:rPrChange w:id="506" w:author="胡瀚" w:date="2018-02-10T18:26:00Z">
                    <w:rPr>
                      <w:rFonts w:ascii="Times New Roman" w:hAnsi="Times New Roman"/>
                    </w:rPr>
                  </w:rPrChange>
                </w:rPr>
                <w:delText xml:space="preserve">junior engineering students on </w:delText>
              </w:r>
              <w:r w:rsidR="000C1A26" w:rsidRPr="007965BF" w:rsidDel="007965BF">
                <w:rPr>
                  <w:rFonts w:ascii="Times New Roman" w:hAnsi="Times New Roman"/>
                  <w:sz w:val="20"/>
                  <w:rPrChange w:id="507" w:author="胡瀚" w:date="2018-02-10T18:26:00Z">
                    <w:rPr>
                      <w:rFonts w:ascii="Times New Roman" w:hAnsi="Times New Roman"/>
                    </w:rPr>
                  </w:rPrChange>
                </w:rPr>
                <w:delText xml:space="preserve">how to establish </w:delText>
              </w:r>
              <w:r w:rsidR="00CB704E" w:rsidRPr="007965BF" w:rsidDel="007965BF">
                <w:rPr>
                  <w:rFonts w:ascii="Times New Roman" w:hAnsi="Times New Roman"/>
                  <w:sz w:val="20"/>
                  <w:rPrChange w:id="508" w:author="胡瀚" w:date="2018-02-10T18:26:00Z">
                    <w:rPr>
                      <w:rFonts w:ascii="Times New Roman" w:hAnsi="Times New Roman"/>
                    </w:rPr>
                  </w:rPrChange>
                </w:rPr>
                <w:delText xml:space="preserve">study goals, </w:delText>
              </w:r>
              <w:r w:rsidR="000C1A26" w:rsidRPr="007965BF" w:rsidDel="007965BF">
                <w:rPr>
                  <w:rFonts w:ascii="Times New Roman" w:hAnsi="Times New Roman"/>
                  <w:sz w:val="20"/>
                  <w:rPrChange w:id="509" w:author="胡瀚" w:date="2018-02-10T18:26:00Z">
                    <w:rPr>
                      <w:rFonts w:ascii="Times New Roman" w:hAnsi="Times New Roman"/>
                    </w:rPr>
                  </w:rPrChange>
                </w:rPr>
                <w:delText xml:space="preserve">obtain </w:delText>
              </w:r>
              <w:r w:rsidR="00CB704E" w:rsidRPr="007965BF" w:rsidDel="007965BF">
                <w:rPr>
                  <w:rFonts w:ascii="Times New Roman" w:hAnsi="Times New Roman"/>
                  <w:sz w:val="20"/>
                  <w:rPrChange w:id="510" w:author="胡瀚" w:date="2018-02-10T18:26:00Z">
                    <w:rPr>
                      <w:rFonts w:ascii="Times New Roman" w:hAnsi="Times New Roman"/>
                    </w:rPr>
                  </w:rPrChange>
                </w:rPr>
                <w:delText xml:space="preserve">research opportunities, </w:delText>
              </w:r>
              <w:r w:rsidR="000C1A26" w:rsidRPr="007965BF" w:rsidDel="007965BF">
                <w:rPr>
                  <w:rFonts w:ascii="Times New Roman" w:hAnsi="Times New Roman"/>
                  <w:sz w:val="20"/>
                  <w:rPrChange w:id="511" w:author="胡瀚" w:date="2018-02-10T18:26:00Z">
                    <w:rPr>
                      <w:rFonts w:ascii="Times New Roman" w:hAnsi="Times New Roman"/>
                    </w:rPr>
                  </w:rPrChange>
                </w:rPr>
                <w:delText xml:space="preserve">how to participate in skill building </w:delText>
              </w:r>
              <w:r w:rsidR="00CB704E" w:rsidRPr="007965BF" w:rsidDel="007965BF">
                <w:rPr>
                  <w:rFonts w:ascii="Times New Roman" w:hAnsi="Times New Roman"/>
                  <w:sz w:val="20"/>
                  <w:rPrChange w:id="512" w:author="胡瀚" w:date="2018-02-10T18:26:00Z">
                    <w:rPr>
                      <w:rFonts w:ascii="Times New Roman" w:hAnsi="Times New Roman"/>
                    </w:rPr>
                  </w:rPrChange>
                </w:rPr>
                <w:delText>extracurricular</w:delText>
              </w:r>
              <w:r w:rsidR="000C1A26" w:rsidRPr="007965BF" w:rsidDel="007965BF">
                <w:rPr>
                  <w:rFonts w:ascii="Times New Roman" w:hAnsi="Times New Roman"/>
                  <w:sz w:val="20"/>
                  <w:rPrChange w:id="513" w:author="胡瀚" w:date="2018-02-10T18:26:00Z">
                    <w:rPr>
                      <w:rFonts w:ascii="Times New Roman" w:hAnsi="Times New Roman"/>
                    </w:rPr>
                  </w:rPrChange>
                </w:rPr>
                <w:delText>s</w:delText>
              </w:r>
              <w:r w:rsidR="00054C04" w:rsidRPr="007965BF" w:rsidDel="007965BF">
                <w:rPr>
                  <w:rFonts w:ascii="Times New Roman" w:hAnsi="Times New Roman"/>
                  <w:sz w:val="20"/>
                  <w:rPrChange w:id="514" w:author="胡瀚" w:date="2018-02-10T18:26:00Z">
                    <w:rPr>
                      <w:rFonts w:ascii="Times New Roman" w:hAnsi="Times New Roman"/>
                    </w:rPr>
                  </w:rPrChange>
                </w:rPr>
                <w:delText>.</w:delText>
              </w:r>
            </w:del>
          </w:p>
          <w:p w14:paraId="53611CD5" w14:textId="73FDE8A6" w:rsidR="0024419D" w:rsidRPr="007965BF" w:rsidDel="007965BF" w:rsidRDefault="00AC79EC" w:rsidP="000B06DA">
            <w:pPr>
              <w:spacing w:before="200"/>
              <w:ind w:right="302"/>
              <w:rPr>
                <w:del w:id="515" w:author="胡瀚" w:date="2018-02-10T18:26:00Z"/>
                <w:rFonts w:ascii="Times New Roman" w:hAnsi="Times New Roman" w:cs="Times New Roman"/>
                <w:i/>
                <w:color w:val="auto"/>
                <w:sz w:val="22"/>
                <w:szCs w:val="22"/>
                <w:rPrChange w:id="516" w:author="胡瀚" w:date="2018-02-10T18:26:00Z">
                  <w:rPr>
                    <w:del w:id="517" w:author="胡瀚" w:date="2018-02-10T18:26:00Z"/>
                    <w:rFonts w:ascii="Times New Roman" w:hAnsi="Times New Roman" w:cs="Times New Roman"/>
                    <w:i/>
                    <w:color w:val="000000"/>
                    <w:sz w:val="24"/>
                    <w:szCs w:val="22"/>
                  </w:rPr>
                </w:rPrChange>
              </w:rPr>
            </w:pPr>
            <w:del w:id="518" w:author="胡瀚" w:date="2018-02-10T18:26:00Z">
              <w:r w:rsidRPr="007965BF" w:rsidDel="007965BF">
                <w:rPr>
                  <w:rFonts w:ascii="Times New Roman" w:hAnsi="Times New Roman" w:cs="Times New Roman"/>
                  <w:b/>
                  <w:color w:val="auto"/>
                  <w:sz w:val="22"/>
                  <w:szCs w:val="22"/>
                  <w:rPrChange w:id="519" w:author="胡瀚" w:date="2018-02-10T18:26:00Z">
                    <w:rPr>
                      <w:rFonts w:ascii="Times New Roman" w:hAnsi="Times New Roman" w:cs="Times New Roman"/>
                      <w:b/>
                      <w:color w:val="000000"/>
                      <w:sz w:val="24"/>
                      <w:szCs w:val="22"/>
                    </w:rPr>
                  </w:rPrChange>
                </w:rPr>
                <w:delText>New Start</w:delText>
              </w:r>
              <w:r w:rsidR="001C2F5D" w:rsidRPr="007965BF" w:rsidDel="007965BF">
                <w:rPr>
                  <w:rFonts w:ascii="Times New Roman" w:hAnsi="Times New Roman" w:cs="Times New Roman"/>
                  <w:b/>
                  <w:color w:val="auto"/>
                  <w:sz w:val="22"/>
                  <w:szCs w:val="22"/>
                  <w:rPrChange w:id="520" w:author="胡瀚" w:date="2018-02-10T18:26:00Z">
                    <w:rPr>
                      <w:rFonts w:ascii="Times New Roman" w:hAnsi="Times New Roman" w:cs="Times New Roman"/>
                      <w:b/>
                      <w:color w:val="000000"/>
                      <w:sz w:val="24"/>
                      <w:szCs w:val="22"/>
                    </w:rPr>
                  </w:rPrChange>
                </w:rPr>
                <w:delText xml:space="preserve"> </w:delText>
              </w:r>
              <w:r w:rsidR="00C85371" w:rsidRPr="007965BF" w:rsidDel="007965BF">
                <w:rPr>
                  <w:rFonts w:ascii="Times New Roman" w:hAnsi="Times New Roman" w:cs="Times New Roman"/>
                  <w:b/>
                  <w:color w:val="auto"/>
                  <w:sz w:val="22"/>
                  <w:szCs w:val="22"/>
                  <w:rPrChange w:id="521" w:author="胡瀚" w:date="2018-02-10T18:26:00Z">
                    <w:rPr>
                      <w:rFonts w:ascii="Times New Roman" w:hAnsi="Times New Roman" w:cs="Times New Roman"/>
                      <w:b/>
                      <w:color w:val="000000"/>
                      <w:sz w:val="24"/>
                      <w:szCs w:val="22"/>
                    </w:rPr>
                  </w:rPrChange>
                </w:rPr>
                <w:delText>–</w:delText>
              </w:r>
              <w:r w:rsidR="00940BDA" w:rsidRPr="007965BF" w:rsidDel="007965BF">
                <w:rPr>
                  <w:rFonts w:ascii="Times New Roman" w:hAnsi="Times New Roman" w:cs="Times New Roman"/>
                  <w:b/>
                  <w:color w:val="auto"/>
                  <w:sz w:val="22"/>
                  <w:szCs w:val="22"/>
                  <w:rPrChange w:id="522" w:author="胡瀚" w:date="2018-02-10T18:26:00Z">
                    <w:rPr>
                      <w:rFonts w:ascii="Times New Roman" w:hAnsi="Times New Roman" w:cs="Times New Roman"/>
                      <w:b/>
                      <w:color w:val="000000"/>
                      <w:sz w:val="24"/>
                      <w:szCs w:val="22"/>
                    </w:rPr>
                  </w:rPrChange>
                </w:rPr>
                <w:delText xml:space="preserve"> </w:delText>
              </w:r>
              <w:r w:rsidR="00940BDA" w:rsidRPr="007965BF" w:rsidDel="007965BF">
                <w:rPr>
                  <w:rFonts w:ascii="Times New Roman" w:hAnsi="Times New Roman" w:cs="Times New Roman"/>
                  <w:i/>
                  <w:color w:val="auto"/>
                  <w:sz w:val="22"/>
                  <w:szCs w:val="22"/>
                  <w:rPrChange w:id="523" w:author="胡瀚" w:date="2018-02-10T18:26:00Z">
                    <w:rPr>
                      <w:rFonts w:ascii="Times New Roman" w:hAnsi="Times New Roman" w:cs="Times New Roman"/>
                      <w:i/>
                      <w:color w:val="000000"/>
                      <w:sz w:val="24"/>
                      <w:szCs w:val="22"/>
                    </w:rPr>
                  </w:rPrChange>
                </w:rPr>
                <w:delText>Tutor</w:delText>
              </w:r>
            </w:del>
          </w:p>
          <w:p w14:paraId="0AB2DFFB" w14:textId="5D79C282" w:rsidR="00C85371" w:rsidRPr="007965BF" w:rsidDel="007965BF" w:rsidRDefault="004038AE" w:rsidP="00C85371">
            <w:pPr>
              <w:pStyle w:val="Heading3"/>
              <w:rPr>
                <w:del w:id="524" w:author="胡瀚" w:date="2018-02-10T18:26:00Z"/>
                <w:rStyle w:val="Emphasis"/>
                <w:rFonts w:ascii="Times New Roman" w:hAnsi="Times New Roman" w:cs="Times New Roman"/>
                <w:color w:val="auto"/>
                <w:sz w:val="18"/>
                <w:rPrChange w:id="525" w:author="胡瀚" w:date="2018-02-10T18:26:00Z">
                  <w:rPr>
                    <w:del w:id="526" w:author="胡瀚" w:date="2018-02-10T18:26:00Z"/>
                    <w:rStyle w:val="Emphasis"/>
                    <w:rFonts w:ascii="Times New Roman" w:hAnsi="Times New Roman" w:cs="Times New Roman"/>
                    <w:color w:val="auto"/>
                    <w:sz w:val="20"/>
                  </w:rPr>
                </w:rPrChange>
              </w:rPr>
            </w:pPr>
            <w:del w:id="527" w:author="胡瀚" w:date="2018-02-10T18:26:00Z">
              <w:r w:rsidRPr="007965BF" w:rsidDel="007965BF">
                <w:rPr>
                  <w:rStyle w:val="Emphasis"/>
                  <w:rFonts w:ascii="Times New Roman" w:hAnsi="Times New Roman" w:cs="Times New Roman"/>
                  <w:color w:val="auto"/>
                  <w:sz w:val="18"/>
                  <w:rPrChange w:id="528" w:author="胡瀚" w:date="2018-02-10T18:26:00Z">
                    <w:rPr>
                      <w:rStyle w:val="Emphasis"/>
                      <w:rFonts w:ascii="Times New Roman" w:hAnsi="Times New Roman" w:cs="Times New Roman"/>
                      <w:color w:val="auto"/>
                      <w:sz w:val="20"/>
                    </w:rPr>
                  </w:rPrChange>
                </w:rPr>
                <w:delText xml:space="preserve">Toronto, </w:delText>
              </w:r>
              <w:r w:rsidR="00C85371" w:rsidRPr="007965BF" w:rsidDel="007965BF">
                <w:rPr>
                  <w:rStyle w:val="Emphasis"/>
                  <w:rFonts w:ascii="Times New Roman" w:hAnsi="Times New Roman" w:cs="Times New Roman"/>
                  <w:color w:val="auto"/>
                  <w:sz w:val="18"/>
                  <w:rPrChange w:id="529" w:author="胡瀚" w:date="2018-02-10T18:26:00Z">
                    <w:rPr>
                      <w:rStyle w:val="Emphasis"/>
                      <w:rFonts w:ascii="Times New Roman" w:hAnsi="Times New Roman" w:cs="Times New Roman"/>
                      <w:color w:val="auto"/>
                      <w:sz w:val="20"/>
                    </w:rPr>
                  </w:rPrChange>
                </w:rPr>
                <w:delText xml:space="preserve">August </w:delText>
              </w:r>
              <w:r w:rsidR="006A5D53" w:rsidRPr="007965BF" w:rsidDel="007965BF">
                <w:rPr>
                  <w:rStyle w:val="Emphasis"/>
                  <w:rFonts w:ascii="Times New Roman" w:hAnsi="Times New Roman" w:cs="Times New Roman"/>
                  <w:color w:val="auto"/>
                  <w:sz w:val="18"/>
                  <w:rPrChange w:id="530" w:author="胡瀚" w:date="2018-02-10T18:26:00Z">
                    <w:rPr>
                      <w:rStyle w:val="Emphasis"/>
                      <w:rFonts w:ascii="Times New Roman" w:hAnsi="Times New Roman" w:cs="Times New Roman"/>
                      <w:color w:val="auto"/>
                      <w:sz w:val="20"/>
                    </w:rPr>
                  </w:rPrChange>
                </w:rPr>
                <w:delText>2014 – September 2015</w:delText>
              </w:r>
            </w:del>
          </w:p>
          <w:p w14:paraId="0AAE98B5" w14:textId="58FFB2FD" w:rsidR="006A5D53" w:rsidRPr="007965BF" w:rsidDel="007965BF" w:rsidRDefault="002320B0" w:rsidP="006A5D53">
            <w:pPr>
              <w:pStyle w:val="ListParagraph"/>
              <w:numPr>
                <w:ilvl w:val="0"/>
                <w:numId w:val="8"/>
              </w:numPr>
              <w:pBdr>
                <w:top w:val="nil"/>
                <w:left w:val="nil"/>
                <w:bottom w:val="nil"/>
                <w:right w:val="nil"/>
                <w:between w:val="nil"/>
              </w:pBdr>
              <w:rPr>
                <w:del w:id="531" w:author="胡瀚" w:date="2018-02-10T18:26:00Z"/>
                <w:rFonts w:ascii="Times New Roman" w:hAnsi="Times New Roman"/>
                <w:sz w:val="20"/>
                <w:rPrChange w:id="532" w:author="胡瀚" w:date="2018-02-10T18:26:00Z">
                  <w:rPr>
                    <w:del w:id="533" w:author="胡瀚" w:date="2018-02-10T18:26:00Z"/>
                    <w:rFonts w:ascii="Times New Roman" w:hAnsi="Times New Roman"/>
                  </w:rPr>
                </w:rPrChange>
              </w:rPr>
            </w:pPr>
            <w:del w:id="534" w:author="胡瀚" w:date="2018-02-10T18:26:00Z">
              <w:r w:rsidRPr="007965BF" w:rsidDel="007965BF">
                <w:rPr>
                  <w:rFonts w:ascii="Times New Roman" w:hAnsi="Times New Roman"/>
                  <w:sz w:val="20"/>
                  <w:rPrChange w:id="535" w:author="胡瀚" w:date="2018-02-10T18:26:00Z">
                    <w:rPr>
                      <w:rFonts w:ascii="Times New Roman" w:hAnsi="Times New Roman"/>
                    </w:rPr>
                  </w:rPrChange>
                </w:rPr>
                <w:delText>Instructed</w:delText>
              </w:r>
              <w:r w:rsidR="006A5D53" w:rsidRPr="007965BF" w:rsidDel="007965BF">
                <w:rPr>
                  <w:rFonts w:ascii="Times New Roman" w:hAnsi="Times New Roman"/>
                  <w:sz w:val="20"/>
                  <w:rPrChange w:id="536" w:author="胡瀚" w:date="2018-02-10T18:26:00Z">
                    <w:rPr>
                      <w:rFonts w:ascii="Times New Roman" w:hAnsi="Times New Roman"/>
                    </w:rPr>
                  </w:rPrChange>
                </w:rPr>
                <w:delText xml:space="preserve"> </w:delText>
              </w:r>
              <w:r w:rsidR="001B7E07" w:rsidRPr="007965BF" w:rsidDel="007965BF">
                <w:rPr>
                  <w:rFonts w:ascii="Times New Roman" w:hAnsi="Times New Roman"/>
                  <w:sz w:val="20"/>
                  <w:rPrChange w:id="537" w:author="胡瀚" w:date="2018-02-10T18:26:00Z">
                    <w:rPr>
                      <w:rFonts w:ascii="Times New Roman" w:hAnsi="Times New Roman"/>
                    </w:rPr>
                  </w:rPrChange>
                </w:rPr>
                <w:delText>a group of students ranging from high school, to 2</w:delText>
              </w:r>
              <w:r w:rsidR="001B7E07" w:rsidRPr="007965BF" w:rsidDel="007965BF">
                <w:rPr>
                  <w:rFonts w:ascii="Times New Roman" w:hAnsi="Times New Roman"/>
                  <w:sz w:val="20"/>
                  <w:vertAlign w:val="superscript"/>
                  <w:rPrChange w:id="538" w:author="胡瀚" w:date="2018-02-10T18:26:00Z">
                    <w:rPr>
                      <w:rFonts w:ascii="Times New Roman" w:hAnsi="Times New Roman"/>
                      <w:vertAlign w:val="superscript"/>
                    </w:rPr>
                  </w:rPrChange>
                </w:rPr>
                <w:delText>nd</w:delText>
              </w:r>
              <w:r w:rsidR="001B7E07" w:rsidRPr="007965BF" w:rsidDel="007965BF">
                <w:rPr>
                  <w:rFonts w:ascii="Times New Roman" w:hAnsi="Times New Roman"/>
                  <w:sz w:val="20"/>
                  <w:rPrChange w:id="539" w:author="胡瀚" w:date="2018-02-10T18:26:00Z">
                    <w:rPr>
                      <w:rFonts w:ascii="Times New Roman" w:hAnsi="Times New Roman"/>
                    </w:rPr>
                  </w:rPrChange>
                </w:rPr>
                <w:delText xml:space="preserve"> year U of T students </w:delText>
              </w:r>
              <w:r w:rsidRPr="007965BF" w:rsidDel="007965BF">
                <w:rPr>
                  <w:rFonts w:ascii="Times New Roman" w:hAnsi="Times New Roman"/>
                  <w:sz w:val="20"/>
                  <w:rPrChange w:id="540" w:author="胡瀚" w:date="2018-02-10T18:26:00Z">
                    <w:rPr>
                      <w:rFonts w:ascii="Times New Roman" w:hAnsi="Times New Roman"/>
                    </w:rPr>
                  </w:rPrChange>
                </w:rPr>
                <w:delText xml:space="preserve">on </w:delText>
              </w:r>
              <w:r w:rsidR="0018742D" w:rsidRPr="007965BF" w:rsidDel="007965BF">
                <w:rPr>
                  <w:rFonts w:ascii="Times New Roman" w:hAnsi="Times New Roman"/>
                  <w:sz w:val="20"/>
                  <w:rPrChange w:id="541" w:author="胡瀚" w:date="2018-02-10T18:26:00Z">
                    <w:rPr>
                      <w:rFonts w:ascii="Times New Roman" w:hAnsi="Times New Roman"/>
                    </w:rPr>
                  </w:rPrChange>
                </w:rPr>
                <w:delText>English, Physics, Chemistry and Calculus.</w:delText>
              </w:r>
            </w:del>
          </w:p>
          <w:p w14:paraId="23C1EC90" w14:textId="0AC30050" w:rsidR="0018742D" w:rsidRPr="007965BF" w:rsidDel="007965BF" w:rsidRDefault="0018742D" w:rsidP="006A5D53">
            <w:pPr>
              <w:pStyle w:val="ListParagraph"/>
              <w:numPr>
                <w:ilvl w:val="0"/>
                <w:numId w:val="8"/>
              </w:numPr>
              <w:pBdr>
                <w:top w:val="nil"/>
                <w:left w:val="nil"/>
                <w:bottom w:val="nil"/>
                <w:right w:val="nil"/>
                <w:between w:val="nil"/>
              </w:pBdr>
              <w:rPr>
                <w:del w:id="542" w:author="胡瀚" w:date="2018-02-10T18:26:00Z"/>
                <w:rFonts w:ascii="Times New Roman" w:hAnsi="Times New Roman"/>
                <w:sz w:val="20"/>
                <w:rPrChange w:id="543" w:author="胡瀚" w:date="2018-02-10T18:26:00Z">
                  <w:rPr>
                    <w:del w:id="544" w:author="胡瀚" w:date="2018-02-10T18:26:00Z"/>
                    <w:rFonts w:ascii="Times New Roman" w:hAnsi="Times New Roman"/>
                  </w:rPr>
                </w:rPrChange>
              </w:rPr>
            </w:pPr>
            <w:del w:id="545" w:author="胡瀚" w:date="2018-02-10T18:26:00Z">
              <w:r w:rsidRPr="007965BF" w:rsidDel="007965BF">
                <w:rPr>
                  <w:rFonts w:ascii="Times New Roman" w:hAnsi="Times New Roman"/>
                  <w:sz w:val="20"/>
                  <w:rPrChange w:id="546" w:author="胡瀚" w:date="2018-02-10T18:26:00Z">
                    <w:rPr>
                      <w:rFonts w:ascii="Times New Roman" w:hAnsi="Times New Roman"/>
                    </w:rPr>
                  </w:rPrChange>
                </w:rPr>
                <w:delText xml:space="preserve">Counseled </w:delText>
              </w:r>
              <w:r w:rsidR="00697242" w:rsidRPr="007965BF" w:rsidDel="007965BF">
                <w:rPr>
                  <w:rFonts w:ascii="Times New Roman" w:hAnsi="Times New Roman"/>
                  <w:sz w:val="20"/>
                  <w:rPrChange w:id="547" w:author="胡瀚" w:date="2018-02-10T18:26:00Z">
                    <w:rPr>
                      <w:rFonts w:ascii="Times New Roman" w:hAnsi="Times New Roman"/>
                    </w:rPr>
                  </w:rPrChange>
                </w:rPr>
                <w:delText>students in defining study goals and formulate personal study method</w:delText>
              </w:r>
            </w:del>
            <w:del w:id="548" w:author="胡瀚" w:date="2018-02-07T17:57:00Z">
              <w:r w:rsidR="00697242" w:rsidRPr="007965BF" w:rsidDel="00354742">
                <w:rPr>
                  <w:rFonts w:ascii="Times New Roman" w:hAnsi="Times New Roman"/>
                  <w:sz w:val="20"/>
                  <w:rPrChange w:id="549" w:author="胡瀚" w:date="2018-02-10T18:26:00Z">
                    <w:rPr>
                      <w:rFonts w:ascii="Times New Roman" w:hAnsi="Times New Roman"/>
                    </w:rPr>
                  </w:rPrChange>
                </w:rPr>
                <w:delText>s</w:delText>
              </w:r>
            </w:del>
            <w:del w:id="550" w:author="胡瀚" w:date="2018-02-10T18:26:00Z">
              <w:r w:rsidR="00697242" w:rsidRPr="007965BF" w:rsidDel="007965BF">
                <w:rPr>
                  <w:rFonts w:ascii="Times New Roman" w:hAnsi="Times New Roman"/>
                  <w:sz w:val="20"/>
                  <w:rPrChange w:id="551" w:author="胡瀚" w:date="2018-02-10T18:26:00Z">
                    <w:rPr>
                      <w:rFonts w:ascii="Times New Roman" w:hAnsi="Times New Roman"/>
                    </w:rPr>
                  </w:rPrChange>
                </w:rPr>
                <w:delText>.</w:delText>
              </w:r>
            </w:del>
          </w:p>
          <w:p w14:paraId="6C223D01" w14:textId="4F782EDE" w:rsidR="00D66B0A" w:rsidRPr="007965BF" w:rsidDel="00354742" w:rsidRDefault="00F821A6" w:rsidP="000B06DA">
            <w:pPr>
              <w:pStyle w:val="Default"/>
              <w:spacing w:before="200"/>
              <w:rPr>
                <w:del w:id="552" w:author="胡瀚" w:date="2018-02-07T17:57:00Z"/>
                <w:rFonts w:ascii="Times New Roman" w:hAnsi="Times New Roman" w:cs="Times New Roman"/>
                <w:i/>
                <w:color w:val="auto"/>
                <w:sz w:val="16"/>
                <w:szCs w:val="22"/>
                <w:lang w:val="en"/>
                <w:rPrChange w:id="553" w:author="胡瀚" w:date="2018-02-10T18:26:00Z">
                  <w:rPr>
                    <w:del w:id="554" w:author="胡瀚" w:date="2018-02-07T17:57:00Z"/>
                    <w:rFonts w:ascii="Times New Roman" w:hAnsi="Times New Roman" w:cs="Times New Roman"/>
                    <w:i/>
                    <w:szCs w:val="22"/>
                    <w:lang w:val="en"/>
                  </w:rPr>
                </w:rPrChange>
              </w:rPr>
            </w:pPr>
            <w:commentRangeStart w:id="555"/>
            <w:del w:id="556" w:author="胡瀚" w:date="2018-02-07T17:57:00Z">
              <w:r w:rsidRPr="007965BF" w:rsidDel="00354742">
                <w:rPr>
                  <w:rFonts w:ascii="Times New Roman" w:hAnsi="Times New Roman" w:cs="Times New Roman"/>
                  <w:b/>
                  <w:color w:val="auto"/>
                  <w:sz w:val="16"/>
                  <w:szCs w:val="22"/>
                  <w:lang w:val="en"/>
                  <w:rPrChange w:id="557" w:author="胡瀚" w:date="2018-02-10T18:26:00Z">
                    <w:rPr>
                      <w:rFonts w:ascii="Times New Roman" w:hAnsi="Times New Roman" w:cs="Times New Roman"/>
                      <w:b/>
                      <w:szCs w:val="22"/>
                      <w:lang w:val="en"/>
                    </w:rPr>
                  </w:rPrChange>
                </w:rPr>
                <w:delText xml:space="preserve">U of T </w:delText>
              </w:r>
              <w:r w:rsidR="009A5271" w:rsidRPr="007965BF" w:rsidDel="00354742">
                <w:rPr>
                  <w:rFonts w:ascii="Times New Roman" w:hAnsi="Times New Roman" w:cs="Times New Roman"/>
                  <w:b/>
                  <w:color w:val="auto"/>
                  <w:sz w:val="16"/>
                  <w:szCs w:val="22"/>
                  <w:lang w:val="en"/>
                  <w:rPrChange w:id="558" w:author="胡瀚" w:date="2018-02-10T18:26:00Z">
                    <w:rPr>
                      <w:rFonts w:ascii="Times New Roman" w:hAnsi="Times New Roman" w:cs="Times New Roman"/>
                      <w:b/>
                      <w:szCs w:val="22"/>
                      <w:lang w:val="en"/>
                    </w:rPr>
                  </w:rPrChange>
                </w:rPr>
                <w:delText xml:space="preserve">Engineering </w:delText>
              </w:r>
              <w:r w:rsidR="00FC0DA2" w:rsidRPr="007965BF" w:rsidDel="00354742">
                <w:rPr>
                  <w:rFonts w:ascii="Times New Roman" w:hAnsi="Times New Roman" w:cs="Times New Roman"/>
                  <w:b/>
                  <w:color w:val="auto"/>
                  <w:sz w:val="16"/>
                  <w:szCs w:val="22"/>
                  <w:lang w:val="en"/>
                  <w:rPrChange w:id="559" w:author="胡瀚" w:date="2018-02-10T18:26:00Z">
                    <w:rPr>
                      <w:rFonts w:ascii="Times New Roman" w:hAnsi="Times New Roman" w:cs="Times New Roman"/>
                      <w:b/>
                      <w:szCs w:val="22"/>
                      <w:lang w:val="en"/>
                    </w:rPr>
                  </w:rPrChange>
                </w:rPr>
                <w:delText>C</w:delText>
              </w:r>
              <w:r w:rsidR="009A5271" w:rsidRPr="007965BF" w:rsidDel="00354742">
                <w:rPr>
                  <w:rFonts w:ascii="Times New Roman" w:hAnsi="Times New Roman" w:cs="Times New Roman"/>
                  <w:b/>
                  <w:color w:val="auto"/>
                  <w:sz w:val="16"/>
                  <w:szCs w:val="22"/>
                  <w:lang w:val="en"/>
                  <w:rPrChange w:id="560" w:author="胡瀚" w:date="2018-02-10T18:26:00Z">
                    <w:rPr>
                      <w:rFonts w:ascii="Times New Roman" w:hAnsi="Times New Roman" w:cs="Times New Roman"/>
                      <w:b/>
                      <w:szCs w:val="22"/>
                      <w:lang w:val="en"/>
                    </w:rPr>
                  </w:rPrChange>
                </w:rPr>
                <w:delText>ompetition (UTEK) Junior Design</w:delText>
              </w:r>
              <w:r w:rsidRPr="007965BF" w:rsidDel="00354742">
                <w:rPr>
                  <w:rFonts w:ascii="Times New Roman" w:hAnsi="Times New Roman" w:cs="Times New Roman"/>
                  <w:b/>
                  <w:color w:val="auto"/>
                  <w:sz w:val="16"/>
                  <w:szCs w:val="22"/>
                  <w:lang w:val="en"/>
                  <w:rPrChange w:id="561" w:author="胡瀚" w:date="2018-02-10T18:26:00Z">
                    <w:rPr>
                      <w:rFonts w:ascii="Times New Roman" w:hAnsi="Times New Roman" w:cs="Times New Roman"/>
                      <w:b/>
                      <w:szCs w:val="22"/>
                      <w:lang w:val="en"/>
                    </w:rPr>
                  </w:rPrChange>
                </w:rPr>
                <w:delText xml:space="preserve"> </w:delText>
              </w:r>
              <w:r w:rsidR="009A5271" w:rsidRPr="007965BF" w:rsidDel="00354742">
                <w:rPr>
                  <w:rFonts w:ascii="Times New Roman" w:hAnsi="Times New Roman" w:cs="Times New Roman"/>
                  <w:b/>
                  <w:color w:val="auto"/>
                  <w:sz w:val="16"/>
                  <w:szCs w:val="22"/>
                  <w:lang w:val="en"/>
                  <w:rPrChange w:id="562" w:author="胡瀚" w:date="2018-02-10T18:26:00Z">
                    <w:rPr>
                      <w:rFonts w:ascii="Times New Roman" w:hAnsi="Times New Roman" w:cs="Times New Roman"/>
                      <w:b/>
                      <w:szCs w:val="22"/>
                      <w:lang w:val="en"/>
                    </w:rPr>
                  </w:rPrChange>
                </w:rPr>
                <w:delText>–</w:delText>
              </w:r>
              <w:r w:rsidR="00BA6FFF" w:rsidRPr="007965BF" w:rsidDel="00354742">
                <w:rPr>
                  <w:rFonts w:ascii="Times New Roman" w:hAnsi="Times New Roman" w:cs="Times New Roman"/>
                  <w:b/>
                  <w:color w:val="auto"/>
                  <w:sz w:val="16"/>
                  <w:szCs w:val="22"/>
                  <w:lang w:val="en"/>
                  <w:rPrChange w:id="563" w:author="胡瀚" w:date="2018-02-10T18:26:00Z">
                    <w:rPr>
                      <w:rFonts w:ascii="Times New Roman" w:hAnsi="Times New Roman" w:cs="Times New Roman"/>
                      <w:b/>
                      <w:szCs w:val="22"/>
                      <w:lang w:val="en"/>
                    </w:rPr>
                  </w:rPrChange>
                </w:rPr>
                <w:delText xml:space="preserve"> </w:delText>
              </w:r>
              <w:r w:rsidR="009A5271" w:rsidRPr="007965BF" w:rsidDel="00354742">
                <w:rPr>
                  <w:rFonts w:ascii="Times New Roman" w:hAnsi="Times New Roman" w:cs="Times New Roman"/>
                  <w:i/>
                  <w:color w:val="auto"/>
                  <w:sz w:val="16"/>
                  <w:szCs w:val="22"/>
                  <w:lang w:val="en"/>
                  <w:rPrChange w:id="564" w:author="胡瀚" w:date="2018-02-10T18:26:00Z">
                    <w:rPr>
                      <w:rFonts w:ascii="Times New Roman" w:hAnsi="Times New Roman" w:cs="Times New Roman"/>
                      <w:i/>
                      <w:szCs w:val="22"/>
                      <w:lang w:val="en"/>
                    </w:rPr>
                  </w:rPrChange>
                </w:rPr>
                <w:delText>Award Winner</w:delText>
              </w:r>
              <w:commentRangeEnd w:id="555"/>
              <w:r w:rsidR="00B70DA0" w:rsidRPr="007965BF" w:rsidDel="00354742">
                <w:rPr>
                  <w:rStyle w:val="CommentReference"/>
                  <w:rFonts w:ascii="Merriweather" w:hAnsi="Merriweather" w:cs="Merriweather"/>
                  <w:color w:val="auto"/>
                  <w:sz w:val="14"/>
                  <w:lang w:val="en"/>
                  <w:rPrChange w:id="565" w:author="胡瀚" w:date="2018-02-10T18:26:00Z">
                    <w:rPr>
                      <w:rStyle w:val="CommentReference"/>
                      <w:rFonts w:ascii="Merriweather" w:hAnsi="Merriweather" w:cs="Merriweather"/>
                      <w:color w:val="666666"/>
                      <w:lang w:val="en"/>
                    </w:rPr>
                  </w:rPrChange>
                </w:rPr>
                <w:commentReference w:id="555"/>
              </w:r>
            </w:del>
          </w:p>
          <w:p w14:paraId="1A761069" w14:textId="15070BD7" w:rsidR="00D66B0A" w:rsidRPr="007965BF" w:rsidDel="00354742" w:rsidRDefault="009C0EA4" w:rsidP="006533A3">
            <w:pPr>
              <w:pStyle w:val="Heading3"/>
              <w:pBdr>
                <w:top w:val="none" w:sz="0" w:space="0" w:color="auto"/>
                <w:left w:val="none" w:sz="0" w:space="0" w:color="auto"/>
                <w:bottom w:val="none" w:sz="0" w:space="0" w:color="auto"/>
                <w:right w:val="none" w:sz="0" w:space="0" w:color="auto"/>
                <w:between w:val="none" w:sz="0" w:space="0" w:color="auto"/>
              </w:pBdr>
              <w:rPr>
                <w:del w:id="566" w:author="胡瀚" w:date="2018-02-07T17:57:00Z"/>
                <w:rStyle w:val="Emphasis"/>
                <w:rFonts w:ascii="Times New Roman" w:hAnsi="Times New Roman" w:cs="Times New Roman"/>
                <w:color w:val="auto"/>
                <w:sz w:val="18"/>
                <w:rPrChange w:id="567" w:author="胡瀚" w:date="2018-02-10T18:26:00Z">
                  <w:rPr>
                    <w:del w:id="568" w:author="胡瀚" w:date="2018-02-07T17:57:00Z"/>
                    <w:rStyle w:val="Emphasis"/>
                    <w:rFonts w:ascii="Times New Roman" w:hAnsi="Times New Roman" w:cs="Times New Roman"/>
                    <w:color w:val="auto"/>
                    <w:sz w:val="20"/>
                  </w:rPr>
                </w:rPrChange>
              </w:rPr>
            </w:pPr>
            <w:del w:id="569" w:author="胡瀚" w:date="2018-02-07T17:57:00Z">
              <w:r w:rsidRPr="007965BF" w:rsidDel="00354742">
                <w:rPr>
                  <w:rStyle w:val="Emphasis"/>
                  <w:rFonts w:ascii="Times New Roman" w:hAnsi="Times New Roman" w:cs="Times New Roman"/>
                  <w:color w:val="auto"/>
                  <w:sz w:val="18"/>
                  <w:rPrChange w:id="570" w:author="胡瀚" w:date="2018-02-10T18:26:00Z">
                    <w:rPr>
                      <w:rStyle w:val="Emphasis"/>
                      <w:rFonts w:ascii="Times New Roman" w:hAnsi="Times New Roman" w:cs="Times New Roman"/>
                      <w:color w:val="auto"/>
                      <w:sz w:val="20"/>
                    </w:rPr>
                  </w:rPrChange>
                </w:rPr>
                <w:delText xml:space="preserve">Toronto, </w:delText>
              </w:r>
              <w:r w:rsidR="00D66B0A" w:rsidRPr="007965BF" w:rsidDel="00354742">
                <w:rPr>
                  <w:rStyle w:val="Emphasis"/>
                  <w:rFonts w:ascii="Times New Roman" w:hAnsi="Times New Roman" w:cs="Times New Roman"/>
                  <w:color w:val="auto"/>
                  <w:sz w:val="18"/>
                  <w:rPrChange w:id="571" w:author="胡瀚" w:date="2018-02-10T18:26:00Z">
                    <w:rPr>
                      <w:rStyle w:val="Emphasis"/>
                      <w:rFonts w:ascii="Times New Roman" w:hAnsi="Times New Roman" w:cs="Times New Roman"/>
                      <w:color w:val="auto"/>
                      <w:sz w:val="20"/>
                    </w:rPr>
                  </w:rPrChange>
                </w:rPr>
                <w:delText>January 2015</w:delText>
              </w:r>
            </w:del>
          </w:p>
          <w:p w14:paraId="358E626A" w14:textId="011B1119" w:rsidR="00A2494E" w:rsidRPr="007965BF" w:rsidDel="00354742" w:rsidRDefault="0031761C" w:rsidP="00A46775">
            <w:pPr>
              <w:pStyle w:val="ListParagraph"/>
              <w:numPr>
                <w:ilvl w:val="0"/>
                <w:numId w:val="8"/>
              </w:numPr>
              <w:rPr>
                <w:ins w:id="572" w:author="Gary" w:date="2018-02-06T13:18:00Z"/>
                <w:del w:id="573" w:author="胡瀚" w:date="2018-02-07T17:57:00Z"/>
                <w:rFonts w:ascii="Times New Roman" w:hAnsi="Times New Roman"/>
                <w:sz w:val="16"/>
                <w:rPrChange w:id="574" w:author="胡瀚" w:date="2018-02-10T18:26:00Z">
                  <w:rPr>
                    <w:ins w:id="575" w:author="Gary" w:date="2018-02-06T13:18:00Z"/>
                    <w:del w:id="576" w:author="胡瀚" w:date="2018-02-07T17:57:00Z"/>
                    <w:rFonts w:ascii="Times New Roman" w:hAnsi="Times New Roman"/>
                  </w:rPr>
                </w:rPrChange>
              </w:rPr>
            </w:pPr>
            <w:del w:id="577" w:author="胡瀚" w:date="2018-02-07T17:57:00Z">
              <w:r w:rsidRPr="007965BF" w:rsidDel="00354742">
                <w:rPr>
                  <w:rFonts w:ascii="Times New Roman" w:hAnsi="Times New Roman"/>
                  <w:sz w:val="16"/>
                  <w:rPrChange w:id="578" w:author="胡瀚" w:date="2018-02-10T18:26:00Z">
                    <w:rPr>
                      <w:rFonts w:ascii="Times New Roman" w:hAnsi="Times New Roman"/>
                    </w:rPr>
                  </w:rPrChange>
                </w:rPr>
                <w:delText xml:space="preserve">Created a </w:delText>
              </w:r>
            </w:del>
            <w:ins w:id="579" w:author="Gary" w:date="2018-02-06T13:17:00Z">
              <w:del w:id="580" w:author="胡瀚" w:date="2018-02-07T17:57:00Z">
                <w:r w:rsidR="00A2494E" w:rsidRPr="007965BF" w:rsidDel="00354742">
                  <w:rPr>
                    <w:rFonts w:ascii="Times New Roman" w:hAnsi="Times New Roman"/>
                    <w:sz w:val="16"/>
                    <w:rPrChange w:id="581" w:author="胡瀚" w:date="2018-02-10T18:26:00Z">
                      <w:rPr>
                        <w:rFonts w:ascii="Times New Roman" w:hAnsi="Times New Roman"/>
                      </w:rPr>
                    </w:rPrChange>
                  </w:rPr>
                  <w:delText xml:space="preserve">innovative </w:delText>
                </w:r>
              </w:del>
            </w:ins>
            <w:del w:id="582" w:author="胡瀚" w:date="2018-02-07T17:57:00Z">
              <w:r w:rsidRPr="007965BF" w:rsidDel="00354742">
                <w:rPr>
                  <w:rFonts w:ascii="Times New Roman" w:hAnsi="Times New Roman"/>
                  <w:sz w:val="16"/>
                  <w:rPrChange w:id="583" w:author="胡瀚" w:date="2018-02-10T18:26:00Z">
                    <w:rPr>
                      <w:rFonts w:ascii="Times New Roman" w:hAnsi="Times New Roman"/>
                    </w:rPr>
                  </w:rPrChange>
                </w:rPr>
                <w:delText xml:space="preserve">design </w:delText>
              </w:r>
            </w:del>
            <w:ins w:id="584" w:author="Gary" w:date="2018-02-06T13:17:00Z">
              <w:del w:id="585" w:author="胡瀚" w:date="2018-02-07T17:57:00Z">
                <w:r w:rsidR="00A2494E" w:rsidRPr="007965BF" w:rsidDel="00354742">
                  <w:rPr>
                    <w:rFonts w:ascii="Times New Roman" w:hAnsi="Times New Roman"/>
                    <w:sz w:val="16"/>
                    <w:rPrChange w:id="586" w:author="胡瀚" w:date="2018-02-10T18:26:00Z">
                      <w:rPr>
                        <w:rFonts w:ascii="Times New Roman" w:hAnsi="Times New Roman"/>
                      </w:rPr>
                    </w:rPrChange>
                  </w:rPr>
                  <w:delText xml:space="preserve">(of what?) </w:delText>
                </w:r>
              </w:del>
            </w:ins>
            <w:ins w:id="587" w:author="Gary" w:date="2018-02-06T13:18:00Z">
              <w:del w:id="588" w:author="胡瀚" w:date="2018-02-07T17:57:00Z">
                <w:r w:rsidR="00A2494E" w:rsidRPr="007965BF" w:rsidDel="00354742">
                  <w:rPr>
                    <w:rFonts w:ascii="Times New Roman" w:hAnsi="Times New Roman"/>
                    <w:sz w:val="16"/>
                    <w:rPrChange w:id="589" w:author="胡瀚" w:date="2018-02-10T18:26:00Z">
                      <w:rPr>
                        <w:rFonts w:ascii="Times New Roman" w:hAnsi="Times New Roman"/>
                      </w:rPr>
                    </w:rPrChange>
                  </w:rPr>
                  <w:delText>under short time constraint and limited resources</w:delText>
                </w:r>
              </w:del>
            </w:ins>
          </w:p>
          <w:p w14:paraId="58B6685E" w14:textId="53CE9F60" w:rsidR="0031761C" w:rsidRPr="007965BF" w:rsidDel="00354742" w:rsidRDefault="0031761C" w:rsidP="00A46775">
            <w:pPr>
              <w:pStyle w:val="ListParagraph"/>
              <w:numPr>
                <w:ilvl w:val="0"/>
                <w:numId w:val="8"/>
              </w:numPr>
              <w:rPr>
                <w:del w:id="590" w:author="胡瀚" w:date="2018-02-07T17:57:00Z"/>
                <w:rFonts w:ascii="Times New Roman" w:hAnsi="Times New Roman"/>
                <w:sz w:val="16"/>
                <w:rPrChange w:id="591" w:author="胡瀚" w:date="2018-02-10T18:26:00Z">
                  <w:rPr>
                    <w:del w:id="592" w:author="胡瀚" w:date="2018-02-07T17:57:00Z"/>
                    <w:rFonts w:ascii="Times New Roman" w:hAnsi="Times New Roman"/>
                  </w:rPr>
                </w:rPrChange>
              </w:rPr>
            </w:pPr>
            <w:del w:id="593" w:author="胡瀚" w:date="2018-02-07T17:57:00Z">
              <w:r w:rsidRPr="007965BF" w:rsidDel="00354742">
                <w:rPr>
                  <w:rFonts w:ascii="Times New Roman" w:hAnsi="Times New Roman"/>
                  <w:sz w:val="16"/>
                  <w:rPrChange w:id="594" w:author="胡瀚" w:date="2018-02-10T18:26:00Z">
                    <w:rPr>
                      <w:rFonts w:ascii="Times New Roman" w:hAnsi="Times New Roman"/>
                    </w:rPr>
                  </w:rPrChange>
                </w:rPr>
                <w:delText>and p</w:delText>
              </w:r>
            </w:del>
            <w:ins w:id="595" w:author="Gary" w:date="2018-02-06T13:18:00Z">
              <w:del w:id="596" w:author="胡瀚" w:date="2018-02-07T17:57:00Z">
                <w:r w:rsidR="00A2494E" w:rsidRPr="007965BF" w:rsidDel="00354742">
                  <w:rPr>
                    <w:rFonts w:ascii="Times New Roman" w:hAnsi="Times New Roman"/>
                    <w:sz w:val="16"/>
                    <w:rPrChange w:id="597" w:author="胡瀚" w:date="2018-02-10T18:26:00Z">
                      <w:rPr>
                        <w:rFonts w:ascii="Times New Roman" w:hAnsi="Times New Roman"/>
                      </w:rPr>
                    </w:rPrChange>
                  </w:rPr>
                  <w:delText>P</w:delText>
                </w:r>
              </w:del>
            </w:ins>
            <w:del w:id="598" w:author="胡瀚" w:date="2018-02-07T17:57:00Z">
              <w:r w:rsidRPr="007965BF" w:rsidDel="00354742">
                <w:rPr>
                  <w:rFonts w:ascii="Times New Roman" w:hAnsi="Times New Roman"/>
                  <w:sz w:val="16"/>
                  <w:rPrChange w:id="599" w:author="胡瀚" w:date="2018-02-10T18:26:00Z">
                    <w:rPr>
                      <w:rFonts w:ascii="Times New Roman" w:hAnsi="Times New Roman"/>
                    </w:rPr>
                  </w:rPrChange>
                </w:rPr>
                <w:delText xml:space="preserve">itched its </w:delText>
              </w:r>
            </w:del>
            <w:ins w:id="600" w:author="Gary" w:date="2018-02-06T13:19:00Z">
              <w:del w:id="601" w:author="胡瀚" w:date="2018-02-07T17:57:00Z">
                <w:r w:rsidR="00A2494E" w:rsidRPr="007965BF" w:rsidDel="00354742">
                  <w:rPr>
                    <w:rFonts w:ascii="Times New Roman" w:hAnsi="Times New Roman"/>
                    <w:sz w:val="16"/>
                    <w:rPrChange w:id="602" w:author="胡瀚" w:date="2018-02-10T18:26:00Z">
                      <w:rPr>
                        <w:rFonts w:ascii="Times New Roman" w:hAnsi="Times New Roman"/>
                      </w:rPr>
                    </w:rPrChange>
                  </w:rPr>
                  <w:delText xml:space="preserve">design </w:delText>
                </w:r>
              </w:del>
            </w:ins>
            <w:del w:id="603" w:author="胡瀚" w:date="2018-02-07T17:57:00Z">
              <w:r w:rsidRPr="007965BF" w:rsidDel="00354742">
                <w:rPr>
                  <w:rFonts w:ascii="Times New Roman" w:hAnsi="Times New Roman"/>
                  <w:sz w:val="16"/>
                  <w:rPrChange w:id="604" w:author="胡瀚" w:date="2018-02-10T18:26:00Z">
                    <w:rPr>
                      <w:rFonts w:ascii="Times New Roman" w:hAnsi="Times New Roman"/>
                    </w:rPr>
                  </w:rPrChange>
                </w:rPr>
                <w:delText>proposal in a team of 4 in a competition against 26 other teams</w:delText>
              </w:r>
              <w:r w:rsidR="00A46775" w:rsidRPr="007965BF" w:rsidDel="00354742">
                <w:rPr>
                  <w:rFonts w:ascii="Times New Roman" w:hAnsi="Times New Roman"/>
                  <w:sz w:val="16"/>
                  <w:rPrChange w:id="605" w:author="胡瀚" w:date="2018-02-10T18:26:00Z">
                    <w:rPr>
                      <w:rFonts w:ascii="Times New Roman" w:hAnsi="Times New Roman"/>
                    </w:rPr>
                  </w:rPrChange>
                </w:rPr>
                <w:delText>.</w:delText>
              </w:r>
            </w:del>
          </w:p>
          <w:p w14:paraId="68CEB7C3" w14:textId="4B5BCCCB" w:rsidR="0031761C" w:rsidRPr="007965BF" w:rsidDel="00354742" w:rsidRDefault="0031761C" w:rsidP="00A46775">
            <w:pPr>
              <w:pStyle w:val="ListParagraph"/>
              <w:numPr>
                <w:ilvl w:val="0"/>
                <w:numId w:val="8"/>
              </w:numPr>
              <w:rPr>
                <w:del w:id="606" w:author="胡瀚" w:date="2018-02-07T17:57:00Z"/>
                <w:rFonts w:ascii="Times New Roman" w:hAnsi="Times New Roman"/>
                <w:sz w:val="16"/>
                <w:rPrChange w:id="607" w:author="胡瀚" w:date="2018-02-10T18:26:00Z">
                  <w:rPr>
                    <w:del w:id="608" w:author="胡瀚" w:date="2018-02-07T17:57:00Z"/>
                    <w:rFonts w:ascii="Times New Roman" w:hAnsi="Times New Roman"/>
                  </w:rPr>
                </w:rPrChange>
              </w:rPr>
            </w:pPr>
            <w:del w:id="609" w:author="胡瀚" w:date="2018-02-07T17:57:00Z">
              <w:r w:rsidRPr="007965BF" w:rsidDel="00354742">
                <w:rPr>
                  <w:rFonts w:ascii="Times New Roman" w:hAnsi="Times New Roman"/>
                  <w:sz w:val="16"/>
                  <w:rPrChange w:id="610" w:author="胡瀚" w:date="2018-02-10T18:26:00Z">
                    <w:rPr>
                      <w:rFonts w:ascii="Times New Roman" w:hAnsi="Times New Roman"/>
                    </w:rPr>
                  </w:rPrChange>
                </w:rPr>
                <w:delText>Innovated under immense pressure, time constraint and limited resource</w:delText>
              </w:r>
              <w:r w:rsidR="00A46775" w:rsidRPr="007965BF" w:rsidDel="00354742">
                <w:rPr>
                  <w:rFonts w:ascii="Times New Roman" w:hAnsi="Times New Roman"/>
                  <w:sz w:val="16"/>
                  <w:rPrChange w:id="611" w:author="胡瀚" w:date="2018-02-10T18:26:00Z">
                    <w:rPr>
                      <w:rFonts w:ascii="Times New Roman" w:hAnsi="Times New Roman"/>
                    </w:rPr>
                  </w:rPrChange>
                </w:rPr>
                <w:delText>.</w:delText>
              </w:r>
            </w:del>
          </w:p>
          <w:p w14:paraId="5D6C96F8" w14:textId="7145A3C7" w:rsidR="0031761C" w:rsidRPr="007965BF" w:rsidDel="00354742" w:rsidRDefault="0031761C" w:rsidP="00A46775">
            <w:pPr>
              <w:pStyle w:val="ListParagraph"/>
              <w:numPr>
                <w:ilvl w:val="0"/>
                <w:numId w:val="8"/>
              </w:numPr>
              <w:rPr>
                <w:del w:id="612" w:author="胡瀚" w:date="2018-02-07T17:57:00Z"/>
                <w:rFonts w:ascii="Times New Roman" w:hAnsi="Times New Roman"/>
                <w:sz w:val="16"/>
                <w:rPrChange w:id="613" w:author="胡瀚" w:date="2018-02-10T18:26:00Z">
                  <w:rPr>
                    <w:del w:id="614" w:author="胡瀚" w:date="2018-02-07T17:57:00Z"/>
                    <w:rFonts w:ascii="Times New Roman" w:hAnsi="Times New Roman"/>
                  </w:rPr>
                </w:rPrChange>
              </w:rPr>
            </w:pPr>
            <w:del w:id="615" w:author="胡瀚" w:date="2018-02-07T17:57:00Z">
              <w:r w:rsidRPr="007965BF" w:rsidDel="00354742">
                <w:rPr>
                  <w:rFonts w:ascii="Times New Roman" w:hAnsi="Times New Roman"/>
                  <w:sz w:val="16"/>
                  <w:rPrChange w:id="616" w:author="胡瀚" w:date="2018-02-10T18:26:00Z">
                    <w:rPr>
                      <w:rFonts w:ascii="Times New Roman" w:hAnsi="Times New Roman"/>
                    </w:rPr>
                  </w:rPrChange>
                </w:rPr>
                <w:delText>Coordinated team discussion, motivate teammates, and made critical decision on design approach for the tea</w:delText>
              </w:r>
              <w:r w:rsidR="00A46775" w:rsidRPr="007965BF" w:rsidDel="00354742">
                <w:rPr>
                  <w:rFonts w:ascii="Times New Roman" w:hAnsi="Times New Roman"/>
                  <w:sz w:val="16"/>
                  <w:rPrChange w:id="617" w:author="胡瀚" w:date="2018-02-10T18:26:00Z">
                    <w:rPr>
                      <w:rFonts w:ascii="Times New Roman" w:hAnsi="Times New Roman"/>
                    </w:rPr>
                  </w:rPrChange>
                </w:rPr>
                <w:delText>m.</w:delText>
              </w:r>
            </w:del>
          </w:p>
          <w:p w14:paraId="29E88DD9" w14:textId="2B14BA29" w:rsidR="0031761C" w:rsidRPr="007965BF" w:rsidDel="00354742" w:rsidRDefault="0031761C" w:rsidP="00A46775">
            <w:pPr>
              <w:pStyle w:val="ListParagraph"/>
              <w:numPr>
                <w:ilvl w:val="0"/>
                <w:numId w:val="8"/>
              </w:numPr>
              <w:rPr>
                <w:del w:id="618" w:author="胡瀚" w:date="2018-02-07T17:57:00Z"/>
                <w:rFonts w:ascii="Times New Roman" w:hAnsi="Times New Roman"/>
                <w:sz w:val="16"/>
                <w:rPrChange w:id="619" w:author="胡瀚" w:date="2018-02-10T18:26:00Z">
                  <w:rPr>
                    <w:del w:id="620" w:author="胡瀚" w:date="2018-02-07T17:57:00Z"/>
                    <w:rFonts w:ascii="Times New Roman" w:hAnsi="Times New Roman"/>
                  </w:rPr>
                </w:rPrChange>
              </w:rPr>
            </w:pPr>
            <w:del w:id="621" w:author="胡瀚" w:date="2018-02-07T17:57:00Z">
              <w:r w:rsidRPr="007965BF" w:rsidDel="00354742">
                <w:rPr>
                  <w:rFonts w:ascii="Times New Roman" w:hAnsi="Times New Roman"/>
                  <w:sz w:val="16"/>
                  <w:rPrChange w:id="622" w:author="胡瀚" w:date="2018-02-10T18:26:00Z">
                    <w:rPr>
                      <w:rFonts w:ascii="Times New Roman" w:hAnsi="Times New Roman"/>
                    </w:rPr>
                  </w:rPrChange>
                </w:rPr>
                <w:delText>Received “Best Innovation Award” and “Best Prototype Award”</w:delText>
              </w:r>
              <w:r w:rsidR="00A46775" w:rsidRPr="007965BF" w:rsidDel="00354742">
                <w:rPr>
                  <w:rFonts w:ascii="Times New Roman" w:hAnsi="Times New Roman"/>
                  <w:sz w:val="16"/>
                  <w:rPrChange w:id="623" w:author="胡瀚" w:date="2018-02-10T18:26:00Z">
                    <w:rPr>
                      <w:rFonts w:ascii="Times New Roman" w:hAnsi="Times New Roman"/>
                    </w:rPr>
                  </w:rPrChange>
                </w:rPr>
                <w:delText>.</w:delText>
              </w:r>
            </w:del>
          </w:p>
          <w:p w14:paraId="7FCCF61D" w14:textId="75EFC0DF" w:rsidR="0024419D" w:rsidRPr="007965BF" w:rsidDel="007965BF" w:rsidRDefault="0024419D" w:rsidP="00C966FD">
            <w:pPr>
              <w:rPr>
                <w:del w:id="624" w:author="胡瀚" w:date="2018-02-10T18:26:00Z"/>
                <w:rFonts w:ascii="Times New Roman" w:hAnsi="Times New Roman"/>
                <w:color w:val="auto"/>
                <w:sz w:val="16"/>
                <w:rPrChange w:id="625" w:author="胡瀚" w:date="2018-02-10T18:26:00Z">
                  <w:rPr>
                    <w:del w:id="626" w:author="胡瀚" w:date="2018-02-10T18:26:00Z"/>
                    <w:rFonts w:ascii="Times New Roman" w:hAnsi="Times New Roman"/>
                  </w:rPr>
                </w:rPrChange>
              </w:rPr>
            </w:pPr>
          </w:p>
          <w:p w14:paraId="3AE364E8" w14:textId="2E81CA80" w:rsidR="00ED459C" w:rsidRPr="007965BF" w:rsidDel="007965BF" w:rsidRDefault="00ED459C" w:rsidP="00837D74">
            <w:pPr>
              <w:pStyle w:val="Heading1"/>
              <w:pBdr>
                <w:top w:val="none" w:sz="0" w:space="0" w:color="auto"/>
                <w:left w:val="none" w:sz="0" w:space="0" w:color="auto"/>
                <w:bottom w:val="none" w:sz="0" w:space="0" w:color="auto"/>
                <w:right w:val="none" w:sz="0" w:space="0" w:color="auto"/>
                <w:between w:val="none" w:sz="0" w:space="0" w:color="auto"/>
              </w:pBdr>
              <w:spacing w:before="0"/>
              <w:ind w:right="302"/>
              <w:jc w:val="center"/>
              <w:rPr>
                <w:del w:id="627" w:author="胡瀚" w:date="2018-02-10T18:26:00Z"/>
                <w:rFonts w:ascii="Times New Roman" w:hAnsi="Times New Roman" w:cs="Times New Roman"/>
                <w:color w:val="auto"/>
                <w:sz w:val="22"/>
                <w:szCs w:val="20"/>
                <w:rPrChange w:id="628" w:author="胡瀚" w:date="2018-02-10T18:26:00Z">
                  <w:rPr>
                    <w:del w:id="629" w:author="胡瀚" w:date="2018-02-10T18:26:00Z"/>
                    <w:rFonts w:ascii="Times New Roman" w:hAnsi="Times New Roman" w:cs="Times New Roman"/>
                    <w:sz w:val="24"/>
                    <w:szCs w:val="20"/>
                  </w:rPr>
                </w:rPrChange>
              </w:rPr>
            </w:pPr>
            <w:del w:id="630" w:author="胡瀚" w:date="2018-02-10T18:26:00Z">
              <w:r w:rsidRPr="007965BF" w:rsidDel="007965BF">
                <w:rPr>
                  <w:rFonts w:ascii="Times New Roman" w:hAnsi="Times New Roman" w:cs="Times New Roman"/>
                  <w:color w:val="auto"/>
                  <w:sz w:val="22"/>
                  <w:szCs w:val="20"/>
                  <w:rPrChange w:id="631" w:author="胡瀚" w:date="2018-02-10T18:26:00Z">
                    <w:rPr>
                      <w:rFonts w:ascii="Times New Roman" w:hAnsi="Times New Roman" w:cs="Times New Roman"/>
                      <w:sz w:val="24"/>
                      <w:szCs w:val="20"/>
                    </w:rPr>
                  </w:rPrChange>
                </w:rPr>
                <w:delText>SKILLS</w:delText>
              </w:r>
              <w:r w:rsidR="00C4608C" w:rsidRPr="007965BF" w:rsidDel="007965BF">
                <w:rPr>
                  <w:rFonts w:ascii="Times New Roman" w:hAnsi="Times New Roman" w:cs="Times New Roman"/>
                  <w:color w:val="auto"/>
                  <w:sz w:val="22"/>
                  <w:szCs w:val="20"/>
                  <w:rPrChange w:id="632" w:author="胡瀚" w:date="2018-02-10T18:26:00Z">
                    <w:rPr>
                      <w:rFonts w:ascii="Times New Roman" w:hAnsi="Times New Roman" w:cs="Times New Roman"/>
                      <w:sz w:val="24"/>
                      <w:szCs w:val="20"/>
                    </w:rPr>
                  </w:rPrChange>
                </w:rPr>
                <w:delText xml:space="preserve"> &amp; INTEREST</w:delText>
              </w:r>
            </w:del>
          </w:p>
          <w:p w14:paraId="21047624" w14:textId="36024CFC" w:rsidR="00C4608C" w:rsidRPr="007965BF" w:rsidDel="007965BF" w:rsidRDefault="00C4608C" w:rsidP="005A0BF8">
            <w:pPr>
              <w:spacing w:before="0" w:after="160"/>
              <w:ind w:right="302"/>
              <w:contextualSpacing/>
              <w:rPr>
                <w:del w:id="633" w:author="胡瀚" w:date="2018-02-10T18:26:00Z"/>
                <w:color w:val="auto"/>
                <w:sz w:val="16"/>
                <w:rPrChange w:id="634" w:author="胡瀚" w:date="2018-02-10T18:26:00Z">
                  <w:rPr>
                    <w:del w:id="635" w:author="胡瀚" w:date="2018-02-10T18:26:00Z"/>
                  </w:rPr>
                </w:rPrChange>
              </w:rPr>
            </w:pPr>
            <w:commentRangeStart w:id="636"/>
            <w:del w:id="637" w:author="胡瀚" w:date="2018-02-10T18:16:00Z">
              <w:r w:rsidRPr="007965BF" w:rsidDel="00A209D3">
                <w:rPr>
                  <w:rFonts w:ascii="Times New Roman" w:hAnsi="Times New Roman" w:cs="Times New Roman"/>
                  <w:b/>
                  <w:color w:val="auto"/>
                  <w:sz w:val="22"/>
                  <w:szCs w:val="22"/>
                  <w:rPrChange w:id="638" w:author="胡瀚" w:date="2018-02-10T18:26:00Z">
                    <w:rPr>
                      <w:rFonts w:ascii="Times New Roman" w:hAnsi="Times New Roman" w:cs="Times New Roman"/>
                      <w:b/>
                      <w:color w:val="000000"/>
                      <w:sz w:val="24"/>
                      <w:szCs w:val="22"/>
                    </w:rPr>
                  </w:rPrChange>
                </w:rPr>
                <w:delText>Technical Skills:</w:delText>
              </w:r>
              <w:r w:rsidRPr="007965BF" w:rsidDel="00AD76DE">
                <w:rPr>
                  <w:color w:val="auto"/>
                  <w:sz w:val="16"/>
                  <w:rPrChange w:id="639" w:author="胡瀚" w:date="2018-02-10T18:26:00Z">
                    <w:rPr/>
                  </w:rPrChange>
                </w:rPr>
                <w:delText xml:space="preserve"> </w:delText>
              </w:r>
            </w:del>
            <w:del w:id="640" w:author="胡瀚" w:date="2018-02-10T18:26:00Z">
              <w:r w:rsidRPr="007965BF" w:rsidDel="007965BF">
                <w:rPr>
                  <w:rFonts w:ascii="Times New Roman" w:eastAsia="AR PL UMing HK" w:hAnsi="Times New Roman" w:cs="Times New Roman"/>
                  <w:color w:val="auto"/>
                  <w:sz w:val="20"/>
                  <w:szCs w:val="22"/>
                  <w:lang w:val="en-US"/>
                  <w:rPrChange w:id="641" w:author="胡瀚" w:date="2018-02-10T18:26:00Z">
                    <w:rPr>
                      <w:rFonts w:ascii="Times New Roman" w:eastAsia="AR PL UMing HK" w:hAnsi="Times New Roman" w:cs="Times New Roman"/>
                      <w:color w:val="auto"/>
                      <w:sz w:val="22"/>
                      <w:szCs w:val="22"/>
                      <w:lang w:val="en-US"/>
                    </w:rPr>
                  </w:rPrChange>
                </w:rPr>
                <w:delText xml:space="preserve">SolidWorks, Arduino, MATLAB &amp; Simulink, </w:delText>
              </w:r>
            </w:del>
            <w:del w:id="642" w:author="胡瀚" w:date="2018-02-07T17:36:00Z">
              <w:r w:rsidRPr="007965BF" w:rsidDel="00240805">
                <w:rPr>
                  <w:rFonts w:ascii="Times New Roman" w:eastAsia="AR PL UMing HK" w:hAnsi="Times New Roman" w:cs="Times New Roman"/>
                  <w:color w:val="auto"/>
                  <w:sz w:val="20"/>
                  <w:szCs w:val="22"/>
                  <w:lang w:val="en-US"/>
                  <w:rPrChange w:id="643" w:author="胡瀚" w:date="2018-02-10T18:26:00Z">
                    <w:rPr>
                      <w:rFonts w:ascii="Times New Roman" w:eastAsia="AR PL UMing HK" w:hAnsi="Times New Roman" w:cs="Times New Roman"/>
                      <w:color w:val="auto"/>
                      <w:sz w:val="22"/>
                      <w:szCs w:val="22"/>
                      <w:lang w:val="en-US"/>
                    </w:rPr>
                  </w:rPrChange>
                </w:rPr>
                <w:delText>ROS</w:delText>
              </w:r>
            </w:del>
            <w:del w:id="644" w:author="胡瀚" w:date="2018-02-10T18:26:00Z">
              <w:r w:rsidRPr="007965BF" w:rsidDel="007965BF">
                <w:rPr>
                  <w:rFonts w:ascii="Times New Roman" w:eastAsia="AR PL UMing HK" w:hAnsi="Times New Roman" w:cs="Times New Roman"/>
                  <w:color w:val="auto"/>
                  <w:sz w:val="20"/>
                  <w:szCs w:val="22"/>
                  <w:lang w:val="en-US"/>
                  <w:rPrChange w:id="645" w:author="胡瀚" w:date="2018-02-10T18:26:00Z">
                    <w:rPr>
                      <w:rFonts w:ascii="Times New Roman" w:eastAsia="AR PL UMing HK" w:hAnsi="Times New Roman" w:cs="Times New Roman"/>
                      <w:color w:val="auto"/>
                      <w:sz w:val="22"/>
                      <w:szCs w:val="22"/>
                      <w:lang w:val="en-US"/>
                    </w:rPr>
                  </w:rPrChange>
                </w:rPr>
                <w:delText>, Machining</w:delText>
              </w:r>
              <w:r w:rsidR="00BC3852" w:rsidRPr="007965BF" w:rsidDel="007965BF">
                <w:rPr>
                  <w:rFonts w:ascii="Times New Roman" w:eastAsia="AR PL UMing HK" w:hAnsi="Times New Roman" w:cs="Times New Roman"/>
                  <w:color w:val="auto"/>
                  <w:sz w:val="20"/>
                  <w:szCs w:val="22"/>
                  <w:lang w:val="en-US"/>
                  <w:rPrChange w:id="646" w:author="胡瀚" w:date="2018-02-10T18:26:00Z">
                    <w:rPr>
                      <w:rFonts w:ascii="Times New Roman" w:eastAsia="AR PL UMing HK" w:hAnsi="Times New Roman" w:cs="Times New Roman"/>
                      <w:color w:val="auto"/>
                      <w:sz w:val="22"/>
                      <w:szCs w:val="22"/>
                      <w:lang w:val="en-US"/>
                    </w:rPr>
                  </w:rPrChange>
                </w:rPr>
                <w:delText>, Microsoft Excel</w:delText>
              </w:r>
              <w:commentRangeEnd w:id="636"/>
              <w:r w:rsidR="00317CE0" w:rsidRPr="007965BF" w:rsidDel="007965BF">
                <w:rPr>
                  <w:rStyle w:val="CommentReference"/>
                  <w:color w:val="auto"/>
                  <w:sz w:val="14"/>
                  <w:rPrChange w:id="647" w:author="胡瀚" w:date="2018-02-10T18:26:00Z">
                    <w:rPr>
                      <w:rStyle w:val="CommentReference"/>
                    </w:rPr>
                  </w:rPrChange>
                </w:rPr>
                <w:commentReference w:id="636"/>
              </w:r>
            </w:del>
          </w:p>
          <w:p w14:paraId="263C13B9" w14:textId="52FE21FC" w:rsidR="00C4608C" w:rsidRPr="007965BF" w:rsidDel="007965BF" w:rsidRDefault="00C4608C" w:rsidP="005A0BF8">
            <w:pPr>
              <w:spacing w:before="0" w:after="160"/>
              <w:ind w:right="302"/>
              <w:contextualSpacing/>
              <w:rPr>
                <w:del w:id="648" w:author="胡瀚" w:date="2018-02-10T18:26:00Z"/>
                <w:rFonts w:ascii="Times New Roman" w:eastAsia="AR PL UMing HK" w:hAnsi="Times New Roman" w:cs="Times New Roman"/>
                <w:color w:val="auto"/>
                <w:sz w:val="20"/>
                <w:szCs w:val="22"/>
                <w:lang w:val="en-US"/>
                <w:rPrChange w:id="649" w:author="胡瀚" w:date="2018-02-10T18:26:00Z">
                  <w:rPr>
                    <w:del w:id="650" w:author="胡瀚" w:date="2018-02-10T18:26:00Z"/>
                    <w:rFonts w:ascii="Times New Roman" w:eastAsia="AR PL UMing HK" w:hAnsi="Times New Roman" w:cs="Times New Roman"/>
                    <w:color w:val="auto"/>
                    <w:sz w:val="22"/>
                    <w:szCs w:val="22"/>
                    <w:lang w:val="en-US"/>
                  </w:rPr>
                </w:rPrChange>
              </w:rPr>
            </w:pPr>
            <w:commentRangeStart w:id="651"/>
            <w:del w:id="652" w:author="胡瀚" w:date="2018-02-10T18:26:00Z">
              <w:r w:rsidRPr="007965BF" w:rsidDel="007965BF">
                <w:rPr>
                  <w:rFonts w:ascii="Times New Roman" w:hAnsi="Times New Roman" w:cs="Times New Roman"/>
                  <w:b/>
                  <w:color w:val="auto"/>
                  <w:sz w:val="22"/>
                  <w:szCs w:val="22"/>
                  <w:rPrChange w:id="653" w:author="胡瀚" w:date="2018-02-10T18:26:00Z">
                    <w:rPr>
                      <w:rFonts w:ascii="Times New Roman" w:hAnsi="Times New Roman" w:cs="Times New Roman"/>
                      <w:b/>
                      <w:color w:val="000000"/>
                      <w:sz w:val="24"/>
                      <w:szCs w:val="22"/>
                    </w:rPr>
                  </w:rPrChange>
                </w:rPr>
                <w:delText>Soft Skills</w:delText>
              </w:r>
              <w:r w:rsidR="005E1399" w:rsidRPr="007965BF" w:rsidDel="007965BF">
                <w:rPr>
                  <w:rFonts w:ascii="Times New Roman" w:hAnsi="Times New Roman" w:cs="Times New Roman"/>
                  <w:b/>
                  <w:color w:val="auto"/>
                  <w:sz w:val="22"/>
                  <w:szCs w:val="22"/>
                  <w:rPrChange w:id="654" w:author="胡瀚" w:date="2018-02-10T18:26:00Z">
                    <w:rPr>
                      <w:rFonts w:ascii="Times New Roman" w:hAnsi="Times New Roman" w:cs="Times New Roman"/>
                      <w:b/>
                      <w:color w:val="000000"/>
                      <w:sz w:val="24"/>
                      <w:szCs w:val="22"/>
                    </w:rPr>
                  </w:rPrChange>
                </w:rPr>
                <w:delText>:</w:delText>
              </w:r>
              <w:r w:rsidR="005E1399" w:rsidRPr="007965BF" w:rsidDel="007965BF">
                <w:rPr>
                  <w:color w:val="auto"/>
                  <w:sz w:val="16"/>
                  <w:rPrChange w:id="655" w:author="胡瀚" w:date="2018-02-10T18:26:00Z">
                    <w:rPr/>
                  </w:rPrChange>
                </w:rPr>
                <w:delText xml:space="preserve"> </w:delText>
              </w:r>
              <w:r w:rsidR="005E1399" w:rsidRPr="007965BF" w:rsidDel="007965BF">
                <w:rPr>
                  <w:rFonts w:ascii="Times New Roman" w:eastAsia="AR PL UMing HK" w:hAnsi="Times New Roman" w:cs="Times New Roman"/>
                  <w:color w:val="auto"/>
                  <w:sz w:val="20"/>
                  <w:szCs w:val="22"/>
                  <w:lang w:val="en-US"/>
                  <w:rPrChange w:id="656" w:author="胡瀚" w:date="2018-02-10T18:26:00Z">
                    <w:rPr>
                      <w:rFonts w:ascii="Times New Roman" w:eastAsia="AR PL UMing HK" w:hAnsi="Times New Roman" w:cs="Times New Roman"/>
                      <w:color w:val="auto"/>
                      <w:sz w:val="22"/>
                      <w:szCs w:val="22"/>
                      <w:lang w:val="en-US"/>
                    </w:rPr>
                  </w:rPrChange>
                </w:rPr>
                <w:delText>Teamwork, Project</w:delText>
              </w:r>
              <w:r w:rsidR="007A6F63" w:rsidRPr="007965BF" w:rsidDel="007965BF">
                <w:rPr>
                  <w:rFonts w:ascii="Times New Roman" w:eastAsia="AR PL UMing HK" w:hAnsi="Times New Roman" w:cs="Times New Roman"/>
                  <w:color w:val="auto"/>
                  <w:sz w:val="20"/>
                  <w:szCs w:val="22"/>
                  <w:lang w:val="en-US"/>
                  <w:rPrChange w:id="657" w:author="胡瀚" w:date="2018-02-10T18:26:00Z">
                    <w:rPr>
                      <w:rFonts w:ascii="Times New Roman" w:eastAsia="AR PL UMing HK" w:hAnsi="Times New Roman" w:cs="Times New Roman"/>
                      <w:color w:val="auto"/>
                      <w:sz w:val="22"/>
                      <w:szCs w:val="22"/>
                      <w:lang w:val="en-US"/>
                    </w:rPr>
                  </w:rPrChange>
                </w:rPr>
                <w:delText xml:space="preserve"> management, Big picture thinking, Strong work ethics, Multitasking.</w:delText>
              </w:r>
              <w:commentRangeEnd w:id="651"/>
              <w:r w:rsidR="00B70DA0" w:rsidRPr="007965BF" w:rsidDel="007965BF">
                <w:rPr>
                  <w:rStyle w:val="CommentReference"/>
                  <w:color w:val="auto"/>
                  <w:sz w:val="14"/>
                  <w:rPrChange w:id="658" w:author="胡瀚" w:date="2018-02-10T18:26:00Z">
                    <w:rPr>
                      <w:rStyle w:val="CommentReference"/>
                    </w:rPr>
                  </w:rPrChange>
                </w:rPr>
                <w:commentReference w:id="651"/>
              </w:r>
            </w:del>
          </w:p>
          <w:p w14:paraId="32776F7E" w14:textId="1B3BD640" w:rsidR="00C4608C" w:rsidRPr="007965BF" w:rsidDel="007965BF" w:rsidRDefault="00C4608C" w:rsidP="005A0BF8">
            <w:pPr>
              <w:spacing w:before="0" w:after="160"/>
              <w:ind w:right="302"/>
              <w:contextualSpacing/>
              <w:rPr>
                <w:del w:id="659" w:author="胡瀚" w:date="2018-02-10T18:26:00Z"/>
                <w:color w:val="auto"/>
                <w:sz w:val="16"/>
                <w:rPrChange w:id="660" w:author="胡瀚" w:date="2018-02-10T18:26:00Z">
                  <w:rPr>
                    <w:del w:id="661" w:author="胡瀚" w:date="2018-02-10T18:26:00Z"/>
                  </w:rPr>
                </w:rPrChange>
              </w:rPr>
            </w:pPr>
            <w:del w:id="662" w:author="胡瀚" w:date="2018-02-10T18:26:00Z">
              <w:r w:rsidRPr="007965BF" w:rsidDel="007965BF">
                <w:rPr>
                  <w:rFonts w:ascii="Times New Roman" w:hAnsi="Times New Roman" w:cs="Times New Roman"/>
                  <w:b/>
                  <w:color w:val="auto"/>
                  <w:sz w:val="22"/>
                  <w:szCs w:val="22"/>
                  <w:rPrChange w:id="663" w:author="胡瀚" w:date="2018-02-10T18:26:00Z">
                    <w:rPr>
                      <w:rFonts w:ascii="Times New Roman" w:hAnsi="Times New Roman" w:cs="Times New Roman"/>
                      <w:b/>
                      <w:color w:val="000000"/>
                      <w:sz w:val="24"/>
                      <w:szCs w:val="22"/>
                    </w:rPr>
                  </w:rPrChange>
                </w:rPr>
                <w:delText>Language</w:delText>
              </w:r>
              <w:r w:rsidR="00010B30" w:rsidRPr="007965BF" w:rsidDel="007965BF">
                <w:rPr>
                  <w:rFonts w:ascii="Times New Roman" w:hAnsi="Times New Roman" w:cs="Times New Roman"/>
                  <w:b/>
                  <w:color w:val="auto"/>
                  <w:sz w:val="22"/>
                  <w:szCs w:val="22"/>
                  <w:rPrChange w:id="664" w:author="胡瀚" w:date="2018-02-10T18:26:00Z">
                    <w:rPr>
                      <w:rFonts w:ascii="Times New Roman" w:hAnsi="Times New Roman" w:cs="Times New Roman"/>
                      <w:b/>
                      <w:color w:val="000000"/>
                      <w:sz w:val="24"/>
                      <w:szCs w:val="22"/>
                    </w:rPr>
                  </w:rPrChange>
                </w:rPr>
                <w:delText xml:space="preserve">: </w:delText>
              </w:r>
              <w:r w:rsidR="00010B30" w:rsidRPr="007965BF" w:rsidDel="007965BF">
                <w:rPr>
                  <w:rFonts w:ascii="Times New Roman" w:eastAsia="AR PL UMing HK" w:hAnsi="Times New Roman" w:cs="Times New Roman"/>
                  <w:color w:val="auto"/>
                  <w:sz w:val="20"/>
                  <w:szCs w:val="22"/>
                  <w:lang w:val="en-US"/>
                  <w:rPrChange w:id="665" w:author="胡瀚" w:date="2018-02-10T18:26:00Z">
                    <w:rPr>
                      <w:rFonts w:ascii="Times New Roman" w:eastAsia="AR PL UMing HK" w:hAnsi="Times New Roman" w:cs="Times New Roman"/>
                      <w:color w:val="auto"/>
                      <w:sz w:val="22"/>
                      <w:szCs w:val="22"/>
                      <w:lang w:val="en-US"/>
                    </w:rPr>
                  </w:rPrChange>
                </w:rPr>
                <w:delText>Fluent</w:delText>
              </w:r>
              <w:r w:rsidR="00010B30" w:rsidRPr="007965BF" w:rsidDel="007965BF">
                <w:rPr>
                  <w:color w:val="auto"/>
                  <w:sz w:val="16"/>
                  <w:rPrChange w:id="666" w:author="胡瀚" w:date="2018-02-10T18:26:00Z">
                    <w:rPr/>
                  </w:rPrChange>
                </w:rPr>
                <w:delText xml:space="preserve"> </w:delText>
              </w:r>
              <w:r w:rsidR="00010B30" w:rsidRPr="007965BF" w:rsidDel="007965BF">
                <w:rPr>
                  <w:rFonts w:ascii="Times New Roman" w:eastAsia="AR PL UMing HK" w:hAnsi="Times New Roman" w:cs="Times New Roman"/>
                  <w:color w:val="auto"/>
                  <w:sz w:val="20"/>
                  <w:szCs w:val="22"/>
                  <w:lang w:val="en-US"/>
                  <w:rPrChange w:id="667" w:author="胡瀚" w:date="2018-02-10T18:26:00Z">
                    <w:rPr>
                      <w:rFonts w:ascii="Times New Roman" w:eastAsia="AR PL UMing HK" w:hAnsi="Times New Roman" w:cs="Times New Roman"/>
                      <w:color w:val="auto"/>
                      <w:sz w:val="22"/>
                      <w:szCs w:val="22"/>
                      <w:lang w:val="en-US"/>
                    </w:rPr>
                  </w:rPrChange>
                </w:rPr>
                <w:delText>in English and Mandarin.</w:delText>
              </w:r>
            </w:del>
          </w:p>
          <w:p w14:paraId="0B44187B" w14:textId="3CAE8440" w:rsidR="00143EC9" w:rsidRPr="007965BF" w:rsidDel="007965BF" w:rsidRDefault="00C4608C" w:rsidP="005A0BF8">
            <w:pPr>
              <w:spacing w:before="0" w:after="160"/>
              <w:ind w:right="302"/>
              <w:contextualSpacing/>
              <w:rPr>
                <w:del w:id="668" w:author="胡瀚" w:date="2018-02-10T18:26:00Z"/>
                <w:color w:val="auto"/>
                <w:sz w:val="16"/>
                <w:rPrChange w:id="669" w:author="胡瀚" w:date="2018-02-10T18:26:00Z">
                  <w:rPr>
                    <w:del w:id="670" w:author="胡瀚" w:date="2018-02-10T18:26:00Z"/>
                  </w:rPr>
                </w:rPrChange>
              </w:rPr>
            </w:pPr>
            <w:del w:id="671" w:author="胡瀚" w:date="2018-02-10T18:26:00Z">
              <w:r w:rsidRPr="007965BF" w:rsidDel="007965BF">
                <w:rPr>
                  <w:rFonts w:ascii="Times New Roman" w:hAnsi="Times New Roman" w:cs="Times New Roman"/>
                  <w:b/>
                  <w:color w:val="auto"/>
                  <w:sz w:val="22"/>
                  <w:szCs w:val="22"/>
                  <w:rPrChange w:id="672" w:author="胡瀚" w:date="2018-02-10T18:26:00Z">
                    <w:rPr>
                      <w:rFonts w:ascii="Times New Roman" w:hAnsi="Times New Roman" w:cs="Times New Roman"/>
                      <w:b/>
                      <w:color w:val="000000"/>
                      <w:sz w:val="24"/>
                      <w:szCs w:val="22"/>
                    </w:rPr>
                  </w:rPrChange>
                </w:rPr>
                <w:delText>Interest</w:delText>
              </w:r>
              <w:r w:rsidR="00010B30" w:rsidRPr="007965BF" w:rsidDel="007965BF">
                <w:rPr>
                  <w:rFonts w:ascii="Times New Roman" w:hAnsi="Times New Roman" w:cs="Times New Roman"/>
                  <w:b/>
                  <w:color w:val="auto"/>
                  <w:sz w:val="22"/>
                  <w:szCs w:val="22"/>
                  <w:rPrChange w:id="673" w:author="胡瀚" w:date="2018-02-10T18:26:00Z">
                    <w:rPr>
                      <w:rFonts w:ascii="Times New Roman" w:hAnsi="Times New Roman" w:cs="Times New Roman"/>
                      <w:b/>
                      <w:color w:val="000000"/>
                      <w:sz w:val="24"/>
                      <w:szCs w:val="22"/>
                    </w:rPr>
                  </w:rPrChange>
                </w:rPr>
                <w:delText>:</w:delText>
              </w:r>
              <w:r w:rsidR="00010B30" w:rsidRPr="007965BF" w:rsidDel="007965BF">
                <w:rPr>
                  <w:color w:val="auto"/>
                  <w:sz w:val="16"/>
                  <w:rPrChange w:id="674" w:author="胡瀚" w:date="2018-02-10T18:26:00Z">
                    <w:rPr/>
                  </w:rPrChange>
                </w:rPr>
                <w:delText xml:space="preserve"> </w:delText>
              </w:r>
            </w:del>
            <w:commentRangeStart w:id="675"/>
            <w:del w:id="676" w:author="胡瀚" w:date="2018-02-07T17:37:00Z">
              <w:r w:rsidR="00010B30" w:rsidRPr="007965BF" w:rsidDel="00C62936">
                <w:rPr>
                  <w:rFonts w:ascii="Times New Roman" w:eastAsia="AR PL UMing HK" w:hAnsi="Times New Roman" w:cs="Times New Roman"/>
                  <w:color w:val="auto"/>
                  <w:sz w:val="20"/>
                  <w:szCs w:val="22"/>
                  <w:lang w:val="en-US"/>
                  <w:rPrChange w:id="677" w:author="胡瀚" w:date="2018-02-10T18:26:00Z">
                    <w:rPr>
                      <w:rFonts w:ascii="Times New Roman" w:eastAsia="AR PL UMing HK" w:hAnsi="Times New Roman" w:cs="Times New Roman"/>
                      <w:color w:val="auto"/>
                      <w:sz w:val="22"/>
                      <w:szCs w:val="22"/>
                      <w:lang w:val="en-US"/>
                    </w:rPr>
                  </w:rPrChange>
                </w:rPr>
                <w:delText>Gadgets</w:delText>
              </w:r>
            </w:del>
            <w:commentRangeEnd w:id="675"/>
            <w:del w:id="678" w:author="胡瀚" w:date="2018-02-10T18:26:00Z">
              <w:r w:rsidR="00B70DA0" w:rsidRPr="007965BF" w:rsidDel="007965BF">
                <w:rPr>
                  <w:rStyle w:val="CommentReference"/>
                  <w:color w:val="auto"/>
                  <w:sz w:val="14"/>
                  <w:rPrChange w:id="679" w:author="胡瀚" w:date="2018-02-10T18:26:00Z">
                    <w:rPr>
                      <w:rStyle w:val="CommentReference"/>
                    </w:rPr>
                  </w:rPrChange>
                </w:rPr>
                <w:commentReference w:id="675"/>
              </w:r>
              <w:r w:rsidR="00010B30" w:rsidRPr="007965BF" w:rsidDel="007965BF">
                <w:rPr>
                  <w:rFonts w:ascii="Times New Roman" w:eastAsia="AR PL UMing HK" w:hAnsi="Times New Roman" w:cs="Times New Roman"/>
                  <w:color w:val="auto"/>
                  <w:sz w:val="20"/>
                  <w:szCs w:val="22"/>
                  <w:lang w:val="en-US"/>
                  <w:rPrChange w:id="680" w:author="胡瀚" w:date="2018-02-10T18:26:00Z">
                    <w:rPr>
                      <w:rFonts w:ascii="Times New Roman" w:eastAsia="AR PL UMing HK" w:hAnsi="Times New Roman" w:cs="Times New Roman"/>
                      <w:color w:val="auto"/>
                      <w:sz w:val="22"/>
                      <w:szCs w:val="22"/>
                      <w:lang w:val="en-US"/>
                    </w:rPr>
                  </w:rPrChange>
                </w:rPr>
                <w:delText>, Board Games, Films, Anime, Food, Cookin</w:delText>
              </w:r>
            </w:del>
            <w:del w:id="681" w:author="胡瀚" w:date="2018-02-07T17:38:00Z">
              <w:r w:rsidR="00010B30" w:rsidRPr="007965BF" w:rsidDel="00477633">
                <w:rPr>
                  <w:rFonts w:ascii="Times New Roman" w:eastAsia="AR PL UMing HK" w:hAnsi="Times New Roman" w:cs="Times New Roman"/>
                  <w:color w:val="auto"/>
                  <w:sz w:val="20"/>
                  <w:szCs w:val="22"/>
                  <w:lang w:val="en-US"/>
                  <w:rPrChange w:id="682" w:author="胡瀚" w:date="2018-02-10T18:26:00Z">
                    <w:rPr>
                      <w:rFonts w:ascii="Times New Roman" w:eastAsia="AR PL UMing HK" w:hAnsi="Times New Roman" w:cs="Times New Roman"/>
                      <w:color w:val="auto"/>
                      <w:sz w:val="22"/>
                      <w:szCs w:val="22"/>
                      <w:lang w:val="en-US"/>
                    </w:rPr>
                  </w:rPrChange>
                </w:rPr>
                <w:delText>g</w:delText>
              </w:r>
            </w:del>
          </w:p>
          <w:p w14:paraId="0D3C3F6C" w14:textId="3C6BF813" w:rsidR="002F1522" w:rsidRPr="007965BF" w:rsidDel="007965BF" w:rsidRDefault="00143EC9" w:rsidP="00BA6FFF">
            <w:pPr>
              <w:spacing w:line="240" w:lineRule="auto"/>
              <w:ind w:right="54"/>
              <w:jc w:val="both"/>
              <w:rPr>
                <w:del w:id="683" w:author="胡瀚" w:date="2018-02-10T18:26:00Z"/>
                <w:rFonts w:ascii="Times New Roman" w:hAnsi="Times New Roman"/>
                <w:i/>
                <w:color w:val="auto"/>
                <w:sz w:val="16"/>
                <w:rPrChange w:id="684" w:author="胡瀚" w:date="2018-02-10T18:26:00Z">
                  <w:rPr>
                    <w:del w:id="685" w:author="胡瀚" w:date="2018-02-10T18:26:00Z"/>
                    <w:rFonts w:ascii="Times New Roman" w:hAnsi="Times New Roman"/>
                    <w:i/>
                    <w:color w:val="000000"/>
                  </w:rPr>
                </w:rPrChange>
              </w:rPr>
            </w:pPr>
            <w:del w:id="686" w:author="胡瀚" w:date="2018-02-10T18:26:00Z">
              <w:r w:rsidRPr="007965BF" w:rsidDel="007965BF">
                <w:rPr>
                  <w:rFonts w:ascii="Times New Roman" w:hAnsi="Times New Roman"/>
                  <w:color w:val="auto"/>
                  <w:sz w:val="16"/>
                  <w:rPrChange w:id="687" w:author="胡瀚" w:date="2018-02-10T18:26:00Z">
                    <w:rPr>
                      <w:rFonts w:ascii="Times New Roman" w:hAnsi="Times New Roman"/>
                      <w:color w:val="000000" w:themeColor="text1"/>
                    </w:rPr>
                  </w:rPrChange>
                </w:rPr>
                <w:delText xml:space="preserve"> </w:delText>
              </w:r>
            </w:del>
          </w:p>
        </w:tc>
      </w:tr>
    </w:tbl>
    <w:p w14:paraId="73B94619" w14:textId="69F76F05" w:rsidR="007965BF" w:rsidRPr="00725BF1" w:rsidRDefault="00A46775" w:rsidP="007965BF">
      <w:pPr>
        <w:pStyle w:val="Heading1"/>
        <w:pBdr>
          <w:bottom w:val="single" w:sz="4" w:space="1" w:color="auto"/>
        </w:pBdr>
        <w:spacing w:before="0"/>
        <w:ind w:right="302"/>
        <w:jc w:val="center"/>
        <w:rPr>
          <w:ins w:id="688" w:author="胡瀚" w:date="2018-02-10T18:26:00Z"/>
          <w:rFonts w:ascii="Times New Roman" w:hAnsi="Times New Roman" w:cs="Times New Roman"/>
          <w:color w:val="auto"/>
          <w:sz w:val="40"/>
          <w:szCs w:val="20"/>
        </w:rPr>
      </w:pPr>
      <w:r w:rsidRPr="007965BF">
        <w:rPr>
          <w:rFonts w:ascii="Times New Roman" w:hAnsi="Times New Roman" w:cs="Times New Roman"/>
          <w:color w:val="auto"/>
          <w:sz w:val="16"/>
          <w:rPrChange w:id="689" w:author="胡瀚" w:date="2018-02-10T18:26:00Z">
            <w:rPr>
              <w:rFonts w:ascii="Times New Roman" w:hAnsi="Times New Roman" w:cs="Times New Roman"/>
            </w:rPr>
          </w:rPrChange>
        </w:rPr>
        <w:t>.</w:t>
      </w:r>
      <w:ins w:id="690" w:author="胡瀚" w:date="2018-02-10T18:26:00Z">
        <w:r w:rsidR="007965BF" w:rsidRPr="007965BF">
          <w:rPr>
            <w:rFonts w:ascii="Times New Roman" w:hAnsi="Times New Roman" w:cs="Times New Roman"/>
            <w:color w:val="auto"/>
            <w:sz w:val="40"/>
            <w:szCs w:val="20"/>
          </w:rPr>
          <w:t xml:space="preserve"> </w:t>
        </w:r>
        <w:r w:rsidR="007965BF" w:rsidRPr="00725BF1">
          <w:rPr>
            <w:rFonts w:ascii="Times New Roman" w:hAnsi="Times New Roman" w:cs="Times New Roman"/>
            <w:color w:val="auto"/>
            <w:sz w:val="40"/>
            <w:szCs w:val="20"/>
          </w:rPr>
          <w:t>RICHARD HU</w:t>
        </w:r>
      </w:ins>
    </w:p>
    <w:p w14:paraId="25C31A7B" w14:textId="7F6C0B31" w:rsidR="007965BF" w:rsidRDefault="007965BF" w:rsidP="007965BF">
      <w:pPr>
        <w:spacing w:before="0"/>
        <w:ind w:right="302"/>
        <w:jc w:val="center"/>
        <w:rPr>
          <w:ins w:id="691" w:author="胡瀚" w:date="2018-02-10T19:46:00Z"/>
          <w:rFonts w:ascii="Times New Roman" w:eastAsia="AR PL UMing HK" w:hAnsi="Times New Roman" w:cs="Times New Roman"/>
          <w:color w:val="auto"/>
          <w:sz w:val="20"/>
          <w:szCs w:val="22"/>
          <w:lang w:val="en-US"/>
        </w:rPr>
      </w:pPr>
      <w:ins w:id="692" w:author="胡瀚" w:date="2018-02-10T18:26:00Z">
        <w:r w:rsidRPr="00725BF1">
          <w:rPr>
            <w:rFonts w:ascii="Times New Roman" w:eastAsia="AR PL UMing HK" w:hAnsi="Times New Roman" w:cs="Times New Roman"/>
            <w:color w:val="auto"/>
            <w:sz w:val="20"/>
            <w:szCs w:val="22"/>
            <w:lang w:val="en-US"/>
          </w:rPr>
          <w:t>88 Harbour Street Unit 2207 Toronto, ON • richie.hu@mail.utoronto.ca • (647) 775-9055</w:t>
        </w:r>
      </w:ins>
    </w:p>
    <w:p w14:paraId="6EF66383" w14:textId="77777777" w:rsidR="009A07E8" w:rsidRPr="00725BF1" w:rsidRDefault="009A07E8" w:rsidP="007965BF">
      <w:pPr>
        <w:spacing w:before="0"/>
        <w:ind w:right="302"/>
        <w:jc w:val="center"/>
        <w:rPr>
          <w:ins w:id="693" w:author="胡瀚" w:date="2018-02-10T18:26:00Z"/>
          <w:rFonts w:ascii="Times New Roman" w:hAnsi="Times New Roman" w:cs="Times New Roman"/>
          <w:i/>
          <w:color w:val="auto"/>
          <w:sz w:val="22"/>
          <w:szCs w:val="22"/>
        </w:rPr>
      </w:pPr>
    </w:p>
    <w:p w14:paraId="48DB9BA7" w14:textId="561244A6" w:rsidR="007965BF" w:rsidRPr="00C922A9" w:rsidRDefault="007965BF" w:rsidP="008C5C99">
      <w:pPr>
        <w:pStyle w:val="Heading2"/>
        <w:tabs>
          <w:tab w:val="right" w:pos="10800"/>
        </w:tabs>
        <w:spacing w:before="0" w:after="160" w:line="360" w:lineRule="auto"/>
        <w:ind w:right="-144"/>
        <w:rPr>
          <w:ins w:id="694" w:author="胡瀚" w:date="2018-02-10T18:26:00Z"/>
          <w:rFonts w:ascii="Times New Roman" w:eastAsia="AR PL UMing HK" w:hAnsi="Times New Roman" w:cs="Times New Roman"/>
          <w:b w:val="0"/>
          <w:color w:val="auto"/>
          <w:sz w:val="20"/>
          <w:lang w:val="en-US"/>
          <w:rPrChange w:id="695" w:author="胡瀚" w:date="2018-02-10T19:40:00Z">
            <w:rPr>
              <w:ins w:id="696" w:author="胡瀚" w:date="2018-02-10T18:26:00Z"/>
              <w:rStyle w:val="Emphasis"/>
              <w:sz w:val="16"/>
            </w:rPr>
          </w:rPrChange>
        </w:rPr>
        <w:pPrChange w:id="697" w:author="胡瀚" w:date="2018-02-10T19:46:00Z">
          <w:pPr/>
        </w:pPrChange>
      </w:pPr>
      <w:ins w:id="698" w:author="胡瀚" w:date="2018-02-10T18:26:00Z">
        <w:r w:rsidRPr="00C922A9">
          <w:rPr>
            <w:rFonts w:ascii="Times New Roman" w:eastAsia="AR PL UMing HK" w:hAnsi="Times New Roman" w:cs="Times New Roman"/>
            <w:color w:val="auto"/>
            <w:sz w:val="20"/>
            <w:lang w:val="en-US"/>
            <w:rPrChange w:id="699" w:author="胡瀚" w:date="2018-02-10T19:41:00Z">
              <w:rPr>
                <w:rStyle w:val="Emphasis"/>
                <w:sz w:val="16"/>
              </w:rPr>
            </w:rPrChange>
          </w:rPr>
          <w:t>Objective</w:t>
        </w:r>
        <w:r w:rsidRPr="00C922A9">
          <w:rPr>
            <w:rFonts w:ascii="Times New Roman" w:eastAsia="AR PL UMing HK" w:hAnsi="Times New Roman" w:cs="Times New Roman"/>
            <w:b w:val="0"/>
            <w:color w:val="auto"/>
            <w:sz w:val="20"/>
            <w:lang w:val="en-US"/>
            <w:rPrChange w:id="700" w:author="胡瀚" w:date="2018-02-10T19:40:00Z">
              <w:rPr>
                <w:rStyle w:val="Emphasis"/>
                <w:sz w:val="16"/>
              </w:rPr>
            </w:rPrChange>
          </w:rPr>
          <w:t xml:space="preserve">: Graduating mechanical engineer seeking employment opportunities in </w:t>
        </w:r>
      </w:ins>
      <w:ins w:id="701" w:author="胡瀚" w:date="2018-02-10T19:41:00Z">
        <w:r w:rsidR="00D37CE0">
          <w:rPr>
            <w:rFonts w:ascii="Times New Roman" w:eastAsia="AR PL UMing HK" w:hAnsi="Times New Roman" w:cs="Times New Roman"/>
            <w:b w:val="0"/>
            <w:color w:val="auto"/>
            <w:sz w:val="20"/>
            <w:lang w:val="en-US"/>
          </w:rPr>
          <w:t xml:space="preserve">the </w:t>
        </w:r>
      </w:ins>
      <w:ins w:id="702" w:author="胡瀚" w:date="2018-02-10T18:26:00Z">
        <w:r w:rsidRPr="00C922A9">
          <w:rPr>
            <w:rFonts w:ascii="Times New Roman" w:eastAsia="AR PL UMing HK" w:hAnsi="Times New Roman" w:cs="Times New Roman"/>
            <w:b w:val="0"/>
            <w:color w:val="auto"/>
            <w:sz w:val="20"/>
            <w:lang w:val="en-US"/>
            <w:rPrChange w:id="703" w:author="胡瀚" w:date="2018-02-10T19:40:00Z">
              <w:rPr>
                <w:rStyle w:val="Emphasis"/>
                <w:sz w:val="16"/>
              </w:rPr>
            </w:rPrChange>
          </w:rPr>
          <w:t>robotics field</w:t>
        </w:r>
      </w:ins>
      <w:ins w:id="704" w:author="胡瀚" w:date="2018-02-10T19:45:00Z">
        <w:r w:rsidR="000634BB">
          <w:rPr>
            <w:rFonts w:ascii="Times New Roman" w:eastAsia="AR PL UMing HK" w:hAnsi="Times New Roman" w:cs="Times New Roman"/>
            <w:b w:val="0"/>
            <w:color w:val="auto"/>
            <w:sz w:val="20"/>
            <w:lang w:val="en-US"/>
          </w:rPr>
          <w:t xml:space="preserve"> where</w:t>
        </w:r>
      </w:ins>
      <w:ins w:id="705" w:author="胡瀚" w:date="2018-02-10T19:44:00Z">
        <w:r w:rsidR="008B2609">
          <w:rPr>
            <w:rFonts w:ascii="Times New Roman" w:eastAsia="AR PL UMing HK" w:hAnsi="Times New Roman" w:cs="Times New Roman"/>
            <w:b w:val="0"/>
            <w:color w:val="auto"/>
            <w:sz w:val="20"/>
            <w:lang w:val="en-US"/>
          </w:rPr>
          <w:t xml:space="preserve"> my effective performance will be met with recognition and growth.</w:t>
        </w:r>
      </w:ins>
    </w:p>
    <w:p w14:paraId="2BEF2DA3" w14:textId="77777777" w:rsidR="007965BF" w:rsidRPr="00725BF1" w:rsidRDefault="007965BF" w:rsidP="007965BF">
      <w:pPr>
        <w:pStyle w:val="Heading1"/>
        <w:pBdr>
          <w:top w:val="none" w:sz="0" w:space="0" w:color="auto"/>
          <w:left w:val="none" w:sz="0" w:space="0" w:color="auto"/>
          <w:bottom w:val="none" w:sz="0" w:space="0" w:color="auto"/>
          <w:right w:val="none" w:sz="0" w:space="0" w:color="auto"/>
          <w:between w:val="none" w:sz="0" w:space="0" w:color="auto"/>
        </w:pBdr>
        <w:spacing w:before="0"/>
        <w:ind w:right="302"/>
        <w:jc w:val="center"/>
        <w:rPr>
          <w:ins w:id="706" w:author="胡瀚" w:date="2018-02-10T18:26:00Z"/>
          <w:rFonts w:ascii="Times New Roman" w:hAnsi="Times New Roman" w:cs="Times New Roman"/>
          <w:color w:val="auto"/>
          <w:sz w:val="22"/>
          <w:szCs w:val="20"/>
        </w:rPr>
      </w:pPr>
    </w:p>
    <w:p w14:paraId="11B68322" w14:textId="77777777" w:rsidR="007965BF" w:rsidRPr="00725BF1" w:rsidRDefault="007965BF" w:rsidP="007965BF">
      <w:pPr>
        <w:pStyle w:val="Heading1"/>
        <w:pBdr>
          <w:top w:val="none" w:sz="0" w:space="0" w:color="auto"/>
          <w:left w:val="none" w:sz="0" w:space="0" w:color="auto"/>
          <w:bottom w:val="none" w:sz="0" w:space="0" w:color="auto"/>
          <w:right w:val="none" w:sz="0" w:space="0" w:color="auto"/>
          <w:between w:val="none" w:sz="0" w:space="0" w:color="auto"/>
        </w:pBdr>
        <w:spacing w:before="0"/>
        <w:ind w:right="302"/>
        <w:jc w:val="center"/>
        <w:rPr>
          <w:ins w:id="707" w:author="胡瀚" w:date="2018-02-10T18:26:00Z"/>
          <w:rFonts w:ascii="Times New Roman" w:hAnsi="Times New Roman" w:cs="Times New Roman"/>
          <w:color w:val="auto"/>
          <w:sz w:val="24"/>
          <w:szCs w:val="22"/>
        </w:rPr>
      </w:pPr>
      <w:commentRangeStart w:id="708"/>
      <w:ins w:id="709" w:author="胡瀚" w:date="2018-02-10T18:26:00Z">
        <w:r w:rsidRPr="00725BF1">
          <w:rPr>
            <w:rFonts w:ascii="Times New Roman" w:hAnsi="Times New Roman" w:cs="Times New Roman"/>
            <w:color w:val="auto"/>
            <w:sz w:val="22"/>
            <w:szCs w:val="20"/>
          </w:rPr>
          <w:t>EDUCATION</w:t>
        </w:r>
        <w:commentRangeEnd w:id="708"/>
        <w:r w:rsidRPr="00725BF1">
          <w:rPr>
            <w:rStyle w:val="CommentReference"/>
            <w:rFonts w:ascii="Merriweather" w:eastAsia="SimSun" w:hAnsi="Merriweather" w:cs="Merriweather"/>
            <w:b w:val="0"/>
            <w:color w:val="auto"/>
            <w:sz w:val="14"/>
          </w:rPr>
          <w:commentReference w:id="708"/>
        </w:r>
      </w:ins>
    </w:p>
    <w:p w14:paraId="21D17CAE" w14:textId="71640CA5" w:rsidR="007965BF" w:rsidRPr="00E87E5B" w:rsidRDefault="007965BF" w:rsidP="000160E9">
      <w:pPr>
        <w:pStyle w:val="Heading2"/>
        <w:tabs>
          <w:tab w:val="right" w:pos="10764"/>
        </w:tabs>
        <w:spacing w:before="200"/>
        <w:ind w:right="36"/>
        <w:rPr>
          <w:ins w:id="710" w:author="胡瀚" w:date="2018-02-10T18:39:00Z"/>
          <w:rStyle w:val="Emphasis"/>
          <w:rFonts w:ascii="Times New Roman" w:eastAsia="Open Sans" w:hAnsi="Times New Roman" w:cs="Times New Roman"/>
          <w:b w:val="0"/>
          <w:color w:val="auto"/>
          <w:sz w:val="18"/>
          <w:szCs w:val="16"/>
          <w:rPrChange w:id="711" w:author="胡瀚" w:date="2018-02-10T18:41:00Z">
            <w:rPr>
              <w:ins w:id="712" w:author="胡瀚" w:date="2018-02-10T18:39:00Z"/>
              <w:rStyle w:val="Emphasis"/>
              <w:rFonts w:ascii="Times New Roman" w:hAnsi="Times New Roman" w:cs="Times New Roman"/>
              <w:color w:val="auto"/>
              <w:sz w:val="18"/>
            </w:rPr>
          </w:rPrChange>
        </w:rPr>
      </w:pPr>
      <w:ins w:id="713" w:author="胡瀚" w:date="2018-02-10T18:26:00Z">
        <w:r w:rsidRPr="00725BF1">
          <w:rPr>
            <w:rFonts w:ascii="Times New Roman" w:hAnsi="Times New Roman" w:cs="Times New Roman"/>
            <w:color w:val="auto"/>
          </w:rPr>
          <w:t>University of Toronto</w:t>
        </w:r>
      </w:ins>
      <w:ins w:id="714" w:author="胡瀚" w:date="2018-02-10T18:39:00Z">
        <w:r w:rsidR="00A10702">
          <w:rPr>
            <w:rFonts w:ascii="Times New Roman" w:hAnsi="Times New Roman" w:cs="Times New Roman"/>
            <w:color w:val="auto"/>
          </w:rPr>
          <w:t xml:space="preserve"> – Mechanical Engineering</w:t>
        </w:r>
      </w:ins>
      <w:ins w:id="715" w:author="胡瀚" w:date="2018-02-10T18:26:00Z">
        <w:r w:rsidR="000160E9">
          <w:rPr>
            <w:rFonts w:ascii="Times New Roman" w:hAnsi="Times New Roman" w:cs="Times New Roman"/>
            <w:b w:val="0"/>
            <w:i/>
            <w:color w:val="auto"/>
          </w:rPr>
          <w:tab/>
        </w:r>
        <w:r w:rsidRPr="00E87E5B">
          <w:rPr>
            <w:rStyle w:val="Emphasis"/>
            <w:rFonts w:ascii="Times New Roman" w:eastAsia="Open Sans" w:hAnsi="Times New Roman" w:cs="Times New Roman"/>
            <w:b w:val="0"/>
            <w:color w:val="auto"/>
            <w:sz w:val="18"/>
            <w:szCs w:val="16"/>
            <w:rPrChange w:id="716" w:author="胡瀚" w:date="2018-02-10T18:41:00Z">
              <w:rPr>
                <w:rStyle w:val="Emphasis"/>
                <w:rFonts w:ascii="Times New Roman" w:hAnsi="Times New Roman" w:cs="Times New Roman"/>
                <w:color w:val="auto"/>
                <w:sz w:val="18"/>
              </w:rPr>
            </w:rPrChange>
          </w:rPr>
          <w:t>Expected graduation April 2018</w:t>
        </w:r>
      </w:ins>
    </w:p>
    <w:p w14:paraId="26461CF7" w14:textId="38B09C87" w:rsidR="00A10702" w:rsidRPr="004E4EFD" w:rsidRDefault="00A10702" w:rsidP="000A17FE">
      <w:pPr>
        <w:pStyle w:val="Heading2"/>
        <w:tabs>
          <w:tab w:val="right" w:pos="10800"/>
        </w:tabs>
        <w:spacing w:before="80" w:after="200"/>
        <w:ind w:right="-144"/>
        <w:rPr>
          <w:ins w:id="717" w:author="胡瀚" w:date="2018-02-10T18:26:00Z"/>
          <w:rFonts w:ascii="Times New Roman" w:hAnsi="Times New Roman" w:cs="Times New Roman"/>
          <w:b w:val="0"/>
          <w:i/>
          <w:color w:val="auto"/>
          <w:sz w:val="20"/>
          <w:szCs w:val="20"/>
          <w:rPrChange w:id="718" w:author="胡瀚" w:date="2018-02-10T18:43:00Z">
            <w:rPr>
              <w:ins w:id="719" w:author="胡瀚" w:date="2018-02-10T18:26:00Z"/>
              <w:rStyle w:val="Emphasis"/>
              <w:rFonts w:ascii="Times New Roman" w:hAnsi="Times New Roman" w:cs="Times New Roman"/>
              <w:color w:val="auto"/>
              <w:sz w:val="18"/>
            </w:rPr>
          </w:rPrChange>
        </w:rPr>
        <w:pPrChange w:id="720" w:author="胡瀚" w:date="2018-02-10T18:43:00Z">
          <w:pPr>
            <w:pStyle w:val="Heading2"/>
            <w:tabs>
              <w:tab w:val="right" w:pos="10470"/>
            </w:tabs>
            <w:spacing w:before="200"/>
            <w:ind w:right="36"/>
          </w:pPr>
        </w:pPrChange>
      </w:pPr>
      <w:ins w:id="721" w:author="胡瀚" w:date="2018-02-10T18:39:00Z">
        <w:r w:rsidRPr="004E4EFD">
          <w:rPr>
            <w:rFonts w:ascii="Times New Roman" w:hAnsi="Times New Roman" w:cs="Times New Roman"/>
            <w:b w:val="0"/>
            <w:i/>
            <w:color w:val="auto"/>
            <w:sz w:val="20"/>
            <w:szCs w:val="20"/>
            <w:rPrChange w:id="722" w:author="胡瀚" w:date="2018-02-10T18:43:00Z">
              <w:rPr>
                <w:rFonts w:ascii="Times New Roman" w:hAnsi="Times New Roman" w:cs="Times New Roman"/>
                <w:color w:val="auto"/>
              </w:rPr>
            </w:rPrChange>
          </w:rPr>
          <w:t>Bachelor of Applied Science</w:t>
        </w:r>
      </w:ins>
    </w:p>
    <w:p w14:paraId="7CA8E411" w14:textId="182005C4" w:rsidR="007965BF" w:rsidRDefault="007965BF" w:rsidP="007965BF">
      <w:pPr>
        <w:rPr>
          <w:ins w:id="723" w:author="胡瀚" w:date="2018-02-10T18:39:00Z"/>
          <w:rFonts w:ascii="Times New Roman" w:eastAsia="AR PL UMing HK" w:hAnsi="Times New Roman" w:cs="Times New Roman"/>
          <w:color w:val="auto"/>
          <w:sz w:val="20"/>
          <w:szCs w:val="22"/>
          <w:lang w:val="en-US"/>
        </w:rPr>
      </w:pPr>
      <w:ins w:id="724" w:author="胡瀚" w:date="2018-02-10T18:26:00Z">
        <w:r w:rsidRPr="00725BF1">
          <w:rPr>
            <w:rFonts w:ascii="Times New Roman" w:eastAsia="AR PL UMing HK" w:hAnsi="Times New Roman" w:cs="Times New Roman"/>
            <w:color w:val="auto"/>
            <w:sz w:val="20"/>
            <w:szCs w:val="22"/>
            <w:lang w:val="en-US"/>
          </w:rPr>
          <w:t>Mechatronics &amp; Bioengineering Stream, Robotics and Mechatronics Minor. GPA (3.81/4.00)</w:t>
        </w:r>
      </w:ins>
    </w:p>
    <w:p w14:paraId="04265464" w14:textId="77777777" w:rsidR="00D807D4" w:rsidRDefault="00D807D4" w:rsidP="00A10702">
      <w:pPr>
        <w:pStyle w:val="Heading1"/>
        <w:pBdr>
          <w:top w:val="none" w:sz="0" w:space="0" w:color="auto"/>
          <w:left w:val="none" w:sz="0" w:space="0" w:color="auto"/>
          <w:bottom w:val="none" w:sz="0" w:space="0" w:color="auto"/>
          <w:right w:val="none" w:sz="0" w:space="0" w:color="auto"/>
          <w:between w:val="none" w:sz="0" w:space="0" w:color="auto"/>
        </w:pBdr>
        <w:spacing w:before="0"/>
        <w:ind w:right="302"/>
        <w:jc w:val="center"/>
        <w:rPr>
          <w:ins w:id="725" w:author="胡瀚" w:date="2018-02-10T18:41:00Z"/>
          <w:rFonts w:ascii="Times New Roman" w:hAnsi="Times New Roman" w:cs="Times New Roman"/>
          <w:color w:val="auto"/>
          <w:sz w:val="22"/>
          <w:szCs w:val="20"/>
        </w:rPr>
      </w:pPr>
    </w:p>
    <w:p w14:paraId="76425D9A" w14:textId="47E3AB10" w:rsidR="007965BF" w:rsidRPr="00A10702" w:rsidRDefault="007965BF" w:rsidP="00A10702">
      <w:pPr>
        <w:pStyle w:val="Heading1"/>
        <w:pBdr>
          <w:top w:val="none" w:sz="0" w:space="0" w:color="auto"/>
          <w:left w:val="none" w:sz="0" w:space="0" w:color="auto"/>
          <w:bottom w:val="none" w:sz="0" w:space="0" w:color="auto"/>
          <w:right w:val="none" w:sz="0" w:space="0" w:color="auto"/>
          <w:between w:val="none" w:sz="0" w:space="0" w:color="auto"/>
        </w:pBdr>
        <w:spacing w:before="0"/>
        <w:ind w:right="302"/>
        <w:jc w:val="center"/>
        <w:rPr>
          <w:ins w:id="726" w:author="胡瀚" w:date="2018-02-10T18:26:00Z"/>
          <w:rFonts w:ascii="Times New Roman" w:hAnsi="Times New Roman" w:cs="Times New Roman"/>
          <w:color w:val="auto"/>
          <w:sz w:val="22"/>
          <w:szCs w:val="20"/>
          <w:rPrChange w:id="727" w:author="胡瀚" w:date="2018-02-10T18:39:00Z">
            <w:rPr>
              <w:ins w:id="728" w:author="胡瀚" w:date="2018-02-10T18:26:00Z"/>
              <w:rFonts w:ascii="Times New Roman" w:hAnsi="Times New Roman" w:cs="Times New Roman"/>
              <w:color w:val="auto"/>
              <w:sz w:val="24"/>
              <w:szCs w:val="22"/>
              <w:u w:val="single"/>
            </w:rPr>
          </w:rPrChange>
        </w:rPr>
        <w:pPrChange w:id="729" w:author="胡瀚" w:date="2018-02-10T18:39:00Z">
          <w:pPr>
            <w:pStyle w:val="Heading1"/>
            <w:pBdr>
              <w:top w:val="none" w:sz="0" w:space="0" w:color="auto"/>
              <w:left w:val="none" w:sz="0" w:space="0" w:color="auto"/>
              <w:bottom w:val="none" w:sz="0" w:space="0" w:color="auto"/>
              <w:right w:val="none" w:sz="0" w:space="0" w:color="auto"/>
              <w:between w:val="none" w:sz="0" w:space="0" w:color="auto"/>
            </w:pBdr>
            <w:spacing w:before="0"/>
            <w:ind w:left="393" w:right="302"/>
          </w:pPr>
        </w:pPrChange>
      </w:pPr>
      <w:ins w:id="730" w:author="胡瀚" w:date="2018-02-10T18:26:00Z">
        <w:r w:rsidRPr="00A10702">
          <w:rPr>
            <w:rFonts w:ascii="Times New Roman" w:hAnsi="Times New Roman" w:cs="Times New Roman"/>
            <w:color w:val="auto"/>
            <w:sz w:val="22"/>
            <w:szCs w:val="20"/>
            <w:rPrChange w:id="731" w:author="胡瀚" w:date="2018-02-10T18:39:00Z">
              <w:rPr>
                <w:rFonts w:ascii="Times New Roman" w:hAnsi="Times New Roman" w:cs="Times New Roman"/>
                <w:color w:val="auto"/>
                <w:sz w:val="20"/>
                <w:szCs w:val="20"/>
                <w:u w:val="single"/>
              </w:rPr>
            </w:rPrChange>
          </w:rPr>
          <w:t>AWARDS &amp; SCHOLARSHIPS</w:t>
        </w:r>
      </w:ins>
    </w:p>
    <w:p w14:paraId="6B0DDFD8" w14:textId="77777777" w:rsidR="007965BF" w:rsidRPr="00725BF1" w:rsidRDefault="007965BF" w:rsidP="007965BF">
      <w:pPr>
        <w:pStyle w:val="ListParagraph"/>
        <w:pBdr>
          <w:top w:val="nil"/>
          <w:left w:val="nil"/>
          <w:bottom w:val="nil"/>
          <w:right w:val="nil"/>
          <w:between w:val="nil"/>
        </w:pBdr>
        <w:ind w:left="0"/>
        <w:rPr>
          <w:ins w:id="732" w:author="胡瀚" w:date="2018-02-10T18:26:00Z"/>
          <w:rFonts w:ascii="Times New Roman" w:hAnsi="Times New Roman"/>
          <w:sz w:val="20"/>
        </w:rPr>
      </w:pPr>
    </w:p>
    <w:p w14:paraId="0E5147E6" w14:textId="77777777" w:rsidR="007965BF" w:rsidRPr="00725BF1" w:rsidRDefault="007965BF" w:rsidP="00EB0317">
      <w:pPr>
        <w:pStyle w:val="ListParagraph"/>
        <w:numPr>
          <w:ilvl w:val="0"/>
          <w:numId w:val="8"/>
        </w:numPr>
        <w:spacing w:line="360" w:lineRule="auto"/>
        <w:rPr>
          <w:ins w:id="733" w:author="胡瀚" w:date="2018-02-10T18:26:00Z"/>
          <w:rFonts w:ascii="Times New Roman" w:hAnsi="Times New Roman"/>
          <w:sz w:val="20"/>
        </w:rPr>
        <w:pPrChange w:id="734" w:author="胡瀚" w:date="2018-02-10T18:38:00Z">
          <w:pPr>
            <w:pStyle w:val="ListParagraph"/>
            <w:numPr>
              <w:numId w:val="8"/>
            </w:numPr>
            <w:ind w:hanging="360"/>
          </w:pPr>
        </w:pPrChange>
      </w:pPr>
      <w:commentRangeStart w:id="735"/>
      <w:ins w:id="736" w:author="胡瀚" w:date="2018-02-10T18:26:00Z">
        <w:r w:rsidRPr="00725BF1">
          <w:rPr>
            <w:rFonts w:ascii="Times New Roman" w:hAnsi="Times New Roman"/>
            <w:sz w:val="20"/>
          </w:rPr>
          <w:t>Shell Canada Limited Engineering Scholarship (2015)</w:t>
        </w:r>
      </w:ins>
    </w:p>
    <w:p w14:paraId="5F4001B8" w14:textId="77777777" w:rsidR="007965BF" w:rsidRPr="00725BF1" w:rsidRDefault="007965BF" w:rsidP="00EB0317">
      <w:pPr>
        <w:pStyle w:val="ListParagraph"/>
        <w:numPr>
          <w:ilvl w:val="0"/>
          <w:numId w:val="8"/>
        </w:numPr>
        <w:spacing w:line="360" w:lineRule="auto"/>
        <w:rPr>
          <w:ins w:id="737" w:author="胡瀚" w:date="2018-02-10T18:26:00Z"/>
          <w:rFonts w:ascii="Times New Roman" w:hAnsi="Times New Roman"/>
          <w:sz w:val="20"/>
        </w:rPr>
        <w:pPrChange w:id="738" w:author="胡瀚" w:date="2018-02-10T18:38:00Z">
          <w:pPr>
            <w:pStyle w:val="ListParagraph"/>
            <w:numPr>
              <w:numId w:val="8"/>
            </w:numPr>
            <w:ind w:hanging="360"/>
          </w:pPr>
        </w:pPrChange>
      </w:pPr>
      <w:ins w:id="739" w:author="胡瀚" w:date="2018-02-10T18:26:00Z">
        <w:r w:rsidRPr="00725BF1">
          <w:rPr>
            <w:rFonts w:ascii="Times New Roman" w:hAnsi="Times New Roman"/>
            <w:sz w:val="20"/>
          </w:rPr>
          <w:t>University of Toronto Excellence Award (2015)</w:t>
        </w:r>
        <w:commentRangeEnd w:id="735"/>
        <w:r w:rsidRPr="00725BF1">
          <w:rPr>
            <w:rFonts w:ascii="Times New Roman" w:hAnsi="Times New Roman"/>
            <w:sz w:val="20"/>
          </w:rPr>
          <w:commentReference w:id="735"/>
        </w:r>
        <w:r w:rsidRPr="00725BF1">
          <w:rPr>
            <w:rFonts w:ascii="Times New Roman" w:hAnsi="Times New Roman"/>
            <w:sz w:val="20"/>
          </w:rPr>
          <w:t xml:space="preserve"> </w:t>
        </w:r>
      </w:ins>
    </w:p>
    <w:p w14:paraId="358ECE67" w14:textId="77777777" w:rsidR="007965BF" w:rsidRPr="00725BF1" w:rsidRDefault="007965BF" w:rsidP="00EB0317">
      <w:pPr>
        <w:pStyle w:val="ListParagraph"/>
        <w:numPr>
          <w:ilvl w:val="0"/>
          <w:numId w:val="8"/>
        </w:numPr>
        <w:spacing w:line="360" w:lineRule="auto"/>
        <w:rPr>
          <w:ins w:id="740" w:author="胡瀚" w:date="2018-02-10T18:26:00Z"/>
          <w:rFonts w:ascii="Times New Roman" w:hAnsi="Times New Roman"/>
          <w:sz w:val="20"/>
        </w:rPr>
        <w:pPrChange w:id="741" w:author="胡瀚" w:date="2018-02-10T18:38:00Z">
          <w:pPr>
            <w:pStyle w:val="ListParagraph"/>
            <w:numPr>
              <w:numId w:val="8"/>
            </w:numPr>
            <w:ind w:hanging="360"/>
          </w:pPr>
        </w:pPrChange>
      </w:pPr>
      <w:ins w:id="742" w:author="胡瀚" w:date="2018-02-10T18:26:00Z">
        <w:r w:rsidRPr="00725BF1">
          <w:rPr>
            <w:rFonts w:ascii="Times New Roman" w:hAnsi="Times New Roman"/>
            <w:sz w:val="20"/>
          </w:rPr>
          <w:t xml:space="preserve">Dean’s Honour List (2014 – Present) </w:t>
        </w:r>
      </w:ins>
    </w:p>
    <w:p w14:paraId="42912819" w14:textId="72C61D0C" w:rsidR="007965BF" w:rsidRDefault="007965BF" w:rsidP="00EB0317">
      <w:pPr>
        <w:pStyle w:val="ListParagraph"/>
        <w:numPr>
          <w:ilvl w:val="0"/>
          <w:numId w:val="8"/>
        </w:numPr>
        <w:spacing w:line="360" w:lineRule="auto"/>
        <w:rPr>
          <w:ins w:id="743" w:author="胡瀚" w:date="2018-02-10T18:30:00Z"/>
          <w:rFonts w:ascii="Times New Roman" w:hAnsi="Times New Roman"/>
          <w:sz w:val="20"/>
        </w:rPr>
        <w:pPrChange w:id="744" w:author="胡瀚" w:date="2018-02-10T18:38:00Z">
          <w:pPr>
            <w:pStyle w:val="ListParagraph"/>
            <w:numPr>
              <w:numId w:val="8"/>
            </w:numPr>
            <w:ind w:hanging="360"/>
          </w:pPr>
        </w:pPrChange>
      </w:pPr>
      <w:ins w:id="745" w:author="胡瀚" w:date="2018-02-10T18:26:00Z">
        <w:r w:rsidRPr="00725BF1">
          <w:rPr>
            <w:rFonts w:ascii="Times New Roman" w:hAnsi="Times New Roman"/>
            <w:sz w:val="20"/>
          </w:rPr>
          <w:t>U of T Engineering Competition Junior Design “Best Innovation Award” and “Best Prototype Award” (2015)</w:t>
        </w:r>
      </w:ins>
    </w:p>
    <w:p w14:paraId="355554AA" w14:textId="77777777" w:rsidR="00444AAC" w:rsidRPr="00556EC2" w:rsidRDefault="00444AAC" w:rsidP="00556EC2">
      <w:pPr>
        <w:ind w:left="360"/>
        <w:rPr>
          <w:ins w:id="746" w:author="胡瀚" w:date="2018-02-10T18:26:00Z"/>
          <w:rFonts w:ascii="Times New Roman" w:hAnsi="Times New Roman"/>
          <w:sz w:val="20"/>
          <w:rPrChange w:id="747" w:author="胡瀚" w:date="2018-02-10T18:32:00Z">
            <w:rPr>
              <w:ins w:id="748" w:author="胡瀚" w:date="2018-02-10T18:26:00Z"/>
            </w:rPr>
          </w:rPrChange>
        </w:rPr>
        <w:pPrChange w:id="749" w:author="胡瀚" w:date="2018-02-10T18:32:00Z">
          <w:pPr>
            <w:pStyle w:val="ListParagraph"/>
            <w:numPr>
              <w:numId w:val="8"/>
            </w:numPr>
            <w:ind w:hanging="360"/>
          </w:pPr>
        </w:pPrChange>
      </w:pPr>
    </w:p>
    <w:p w14:paraId="55BC2963" w14:textId="77777777" w:rsidR="007965BF" w:rsidRPr="00725BF1" w:rsidRDefault="007965BF" w:rsidP="007965BF">
      <w:pPr>
        <w:pStyle w:val="Heading1"/>
        <w:pBdr>
          <w:top w:val="none" w:sz="0" w:space="0" w:color="auto"/>
          <w:left w:val="none" w:sz="0" w:space="0" w:color="auto"/>
          <w:bottom w:val="none" w:sz="0" w:space="0" w:color="auto"/>
          <w:right w:val="none" w:sz="0" w:space="0" w:color="auto"/>
          <w:between w:val="none" w:sz="0" w:space="0" w:color="auto"/>
        </w:pBdr>
        <w:spacing w:before="0"/>
        <w:ind w:right="302"/>
        <w:jc w:val="center"/>
        <w:rPr>
          <w:ins w:id="750" w:author="胡瀚" w:date="2018-02-10T18:26:00Z"/>
          <w:rFonts w:ascii="Times New Roman" w:hAnsi="Times New Roman" w:cs="Times New Roman"/>
          <w:color w:val="auto"/>
          <w:sz w:val="22"/>
          <w:szCs w:val="24"/>
        </w:rPr>
      </w:pPr>
      <w:ins w:id="751" w:author="胡瀚" w:date="2018-02-10T18:26:00Z">
        <w:r w:rsidRPr="00725BF1">
          <w:rPr>
            <w:rFonts w:ascii="Times New Roman" w:hAnsi="Times New Roman" w:cs="Times New Roman"/>
            <w:color w:val="auto"/>
            <w:sz w:val="22"/>
            <w:szCs w:val="24"/>
          </w:rPr>
          <w:t>WORK EXPERIENCE</w:t>
        </w:r>
      </w:ins>
    </w:p>
    <w:p w14:paraId="7379A44D" w14:textId="5F204A5F" w:rsidR="003A4087" w:rsidRDefault="007965BF" w:rsidP="000160E9">
      <w:pPr>
        <w:pStyle w:val="Heading2"/>
        <w:tabs>
          <w:tab w:val="right" w:pos="10800"/>
        </w:tabs>
        <w:spacing w:before="200"/>
        <w:ind w:right="-150"/>
        <w:rPr>
          <w:ins w:id="752" w:author="胡瀚" w:date="2018-02-10T18:38:00Z"/>
          <w:rFonts w:ascii="Times New Roman" w:hAnsi="Times New Roman" w:cs="Times New Roman"/>
          <w:color w:val="auto"/>
        </w:rPr>
      </w:pPr>
      <w:ins w:id="753" w:author="胡瀚" w:date="2018-02-10T18:26:00Z">
        <w:r w:rsidRPr="00725BF1">
          <w:rPr>
            <w:rFonts w:ascii="Times New Roman" w:hAnsi="Times New Roman" w:cs="Times New Roman"/>
            <w:color w:val="auto"/>
          </w:rPr>
          <w:t xml:space="preserve">Conavi Medical, Toronto </w:t>
        </w:r>
      </w:ins>
      <w:ins w:id="754" w:author="胡瀚" w:date="2018-02-10T18:38:00Z">
        <w:r w:rsidR="003A4087">
          <w:rPr>
            <w:rFonts w:ascii="Times New Roman" w:hAnsi="Times New Roman" w:cs="Times New Roman"/>
            <w:color w:val="auto"/>
          </w:rPr>
          <w:tab/>
        </w:r>
        <w:r w:rsidR="003A4087" w:rsidRPr="00E87E5B">
          <w:rPr>
            <w:rStyle w:val="Emphasis"/>
            <w:rFonts w:ascii="Times New Roman" w:eastAsia="Open Sans" w:hAnsi="Times New Roman" w:cs="Times New Roman"/>
            <w:b w:val="0"/>
            <w:color w:val="auto"/>
            <w:sz w:val="18"/>
            <w:szCs w:val="16"/>
            <w:rPrChange w:id="755" w:author="胡瀚" w:date="2018-02-10T18:41:00Z">
              <w:rPr>
                <w:rStyle w:val="Emphasis"/>
                <w:rFonts w:ascii="Times New Roman" w:hAnsi="Times New Roman" w:cs="Times New Roman"/>
                <w:color w:val="auto"/>
                <w:sz w:val="18"/>
              </w:rPr>
            </w:rPrChange>
          </w:rPr>
          <w:t>May 2016 – August 2017</w:t>
        </w:r>
      </w:ins>
    </w:p>
    <w:p w14:paraId="64015FD0" w14:textId="6CB90E89" w:rsidR="007965BF" w:rsidRPr="000A17FE" w:rsidRDefault="007965BF" w:rsidP="000A17FE">
      <w:pPr>
        <w:pStyle w:val="Heading2"/>
        <w:tabs>
          <w:tab w:val="right" w:pos="10800"/>
        </w:tabs>
        <w:spacing w:before="80" w:after="200"/>
        <w:ind w:right="-144"/>
        <w:rPr>
          <w:ins w:id="756" w:author="胡瀚" w:date="2018-02-10T18:34:00Z"/>
          <w:rStyle w:val="Emphasis"/>
          <w:rFonts w:ascii="Times New Roman" w:hAnsi="Times New Roman" w:cs="Times New Roman"/>
          <w:color w:val="auto"/>
          <w:sz w:val="20"/>
          <w:szCs w:val="20"/>
          <w:rPrChange w:id="757" w:author="胡瀚" w:date="2018-02-10T18:43:00Z">
            <w:rPr>
              <w:ins w:id="758" w:author="胡瀚" w:date="2018-02-10T18:34:00Z"/>
              <w:rStyle w:val="Emphasis"/>
              <w:rFonts w:ascii="Times New Roman" w:hAnsi="Times New Roman" w:cs="Times New Roman"/>
              <w:color w:val="auto"/>
              <w:sz w:val="18"/>
            </w:rPr>
          </w:rPrChange>
        </w:rPr>
        <w:pPrChange w:id="759" w:author="胡瀚" w:date="2018-02-10T18:43:00Z">
          <w:pPr>
            <w:pStyle w:val="Heading2"/>
            <w:tabs>
              <w:tab w:val="right" w:pos="10800"/>
            </w:tabs>
            <w:spacing w:before="200"/>
            <w:ind w:right="-150"/>
          </w:pPr>
        </w:pPrChange>
      </w:pPr>
      <w:ins w:id="760" w:author="胡瀚" w:date="2018-02-10T18:26:00Z">
        <w:r w:rsidRPr="000A17FE">
          <w:rPr>
            <w:rFonts w:ascii="Times New Roman" w:hAnsi="Times New Roman" w:cs="Times New Roman"/>
            <w:b w:val="0"/>
            <w:i/>
            <w:color w:val="auto"/>
            <w:sz w:val="20"/>
            <w:szCs w:val="20"/>
            <w:rPrChange w:id="761" w:author="胡瀚" w:date="2018-02-10T18:43:00Z">
              <w:rPr>
                <w:rFonts w:ascii="Times New Roman" w:hAnsi="Times New Roman" w:cs="Times New Roman"/>
                <w:b w:val="0"/>
                <w:i/>
                <w:color w:val="auto"/>
              </w:rPr>
            </w:rPrChange>
          </w:rPr>
          <w:t>Mechanical Design Intern (16 months)</w:t>
        </w:r>
      </w:ins>
      <w:ins w:id="762" w:author="胡瀚" w:date="2018-02-10T18:27:00Z">
        <w:r w:rsidR="000160E9" w:rsidRPr="000A17FE">
          <w:rPr>
            <w:rFonts w:ascii="Times New Roman" w:hAnsi="Times New Roman" w:cs="Times New Roman"/>
            <w:b w:val="0"/>
            <w:i/>
            <w:color w:val="auto"/>
            <w:sz w:val="20"/>
            <w:szCs w:val="20"/>
            <w:rPrChange w:id="763" w:author="胡瀚" w:date="2018-02-10T18:43:00Z">
              <w:rPr>
                <w:rFonts w:ascii="Times New Roman" w:hAnsi="Times New Roman" w:cs="Times New Roman"/>
                <w:b w:val="0"/>
                <w:i/>
                <w:color w:val="auto"/>
              </w:rPr>
            </w:rPrChange>
          </w:rPr>
          <w:tab/>
        </w:r>
      </w:ins>
    </w:p>
    <w:p w14:paraId="23C5A720" w14:textId="77777777" w:rsidR="007965BF" w:rsidRPr="00725BF1" w:rsidRDefault="007965BF" w:rsidP="00EB0317">
      <w:pPr>
        <w:pStyle w:val="ListParagraph"/>
        <w:numPr>
          <w:ilvl w:val="0"/>
          <w:numId w:val="8"/>
        </w:numPr>
        <w:spacing w:line="360" w:lineRule="auto"/>
        <w:rPr>
          <w:ins w:id="764" w:author="胡瀚" w:date="2018-02-10T18:26:00Z"/>
          <w:rFonts w:ascii="Times New Roman" w:hAnsi="Times New Roman"/>
          <w:sz w:val="20"/>
        </w:rPr>
        <w:pPrChange w:id="765" w:author="胡瀚" w:date="2018-02-10T18:37:00Z">
          <w:pPr>
            <w:pStyle w:val="ListParagraph"/>
            <w:numPr>
              <w:numId w:val="8"/>
            </w:numPr>
            <w:ind w:hanging="360"/>
          </w:pPr>
        </w:pPrChange>
      </w:pPr>
      <w:ins w:id="766" w:author="胡瀚" w:date="2018-02-10T18:26:00Z">
        <w:r w:rsidRPr="00725BF1">
          <w:rPr>
            <w:rFonts w:ascii="Times New Roman" w:hAnsi="Times New Roman"/>
            <w:sz w:val="20"/>
          </w:rPr>
          <w:t xml:space="preserve">Prepared and lead 3 major technical design reviews of a development phase intravascular catheter project with senior leadership, led to </w:t>
        </w:r>
        <w:r w:rsidRPr="002E5FF6">
          <w:rPr>
            <w:rFonts w:ascii="Times New Roman" w:hAnsi="Times New Roman"/>
            <w:b/>
            <w:sz w:val="20"/>
            <w:rPrChange w:id="767" w:author="胡瀚" w:date="2018-02-10T19:38:00Z">
              <w:rPr>
                <w:rFonts w:ascii="Times New Roman" w:hAnsi="Times New Roman"/>
                <w:sz w:val="20"/>
              </w:rPr>
            </w:rPrChange>
          </w:rPr>
          <w:t>accelerated project progress</w:t>
        </w:r>
        <w:r w:rsidRPr="00725BF1">
          <w:rPr>
            <w:rFonts w:ascii="Times New Roman" w:hAnsi="Times New Roman"/>
            <w:sz w:val="20"/>
          </w:rPr>
          <w:t xml:space="preserve"> and successful exist of development phase.</w:t>
        </w:r>
      </w:ins>
    </w:p>
    <w:p w14:paraId="70A93410" w14:textId="3A99ECFA" w:rsidR="007965BF" w:rsidRPr="00725BF1" w:rsidRDefault="007965BF" w:rsidP="00EB0317">
      <w:pPr>
        <w:pStyle w:val="ListParagraph"/>
        <w:numPr>
          <w:ilvl w:val="0"/>
          <w:numId w:val="8"/>
        </w:numPr>
        <w:pBdr>
          <w:top w:val="nil"/>
          <w:left w:val="nil"/>
          <w:bottom w:val="nil"/>
          <w:right w:val="nil"/>
          <w:between w:val="nil"/>
        </w:pBdr>
        <w:spacing w:line="360" w:lineRule="auto"/>
        <w:rPr>
          <w:ins w:id="768" w:author="胡瀚" w:date="2018-02-10T18:26:00Z"/>
          <w:rFonts w:ascii="Times New Roman" w:hAnsi="Times New Roman"/>
          <w:sz w:val="20"/>
        </w:rPr>
        <w:pPrChange w:id="769" w:author="胡瀚" w:date="2018-02-10T18:37:00Z">
          <w:pPr>
            <w:pStyle w:val="ListParagraph"/>
            <w:numPr>
              <w:numId w:val="8"/>
            </w:numPr>
            <w:pBdr>
              <w:top w:val="nil"/>
              <w:left w:val="nil"/>
              <w:bottom w:val="nil"/>
              <w:right w:val="nil"/>
              <w:between w:val="nil"/>
            </w:pBdr>
            <w:ind w:hanging="360"/>
          </w:pPr>
        </w:pPrChange>
      </w:pPr>
      <w:ins w:id="770" w:author="胡瀚" w:date="2018-02-10T18:26:00Z">
        <w:r w:rsidRPr="00725BF1">
          <w:rPr>
            <w:rFonts w:ascii="Times New Roman" w:hAnsi="Times New Roman"/>
            <w:sz w:val="20"/>
          </w:rPr>
          <w:t xml:space="preserve">Single handedly established </w:t>
        </w:r>
      </w:ins>
      <w:ins w:id="771" w:author="胡瀚" w:date="2018-02-10T19:38:00Z">
        <w:r w:rsidR="002E5FF6">
          <w:rPr>
            <w:rFonts w:ascii="Times New Roman" w:hAnsi="Times New Roman"/>
            <w:sz w:val="20"/>
          </w:rPr>
          <w:t xml:space="preserve">an </w:t>
        </w:r>
      </w:ins>
      <w:ins w:id="772" w:author="胡瀚" w:date="2018-02-10T18:26:00Z">
        <w:r w:rsidRPr="00725BF1">
          <w:rPr>
            <w:rFonts w:ascii="Times New Roman" w:hAnsi="Times New Roman"/>
            <w:sz w:val="20"/>
          </w:rPr>
          <w:t xml:space="preserve">adaptable inventory system with full traceability for over 140 medical components for the intravascular catheter project. This significantly </w:t>
        </w:r>
        <w:r w:rsidRPr="002E5FF6">
          <w:rPr>
            <w:rFonts w:ascii="Times New Roman" w:hAnsi="Times New Roman"/>
            <w:b/>
            <w:sz w:val="20"/>
            <w:rPrChange w:id="773" w:author="胡瀚" w:date="2018-02-10T19:38:00Z">
              <w:rPr>
                <w:rFonts w:ascii="Times New Roman" w:hAnsi="Times New Roman"/>
                <w:sz w:val="20"/>
              </w:rPr>
            </w:rPrChange>
          </w:rPr>
          <w:t>improved plannability of major milestone</w:t>
        </w:r>
        <w:r w:rsidRPr="00725BF1">
          <w:rPr>
            <w:rFonts w:ascii="Times New Roman" w:hAnsi="Times New Roman"/>
            <w:sz w:val="20"/>
          </w:rPr>
          <w:t>, verification and validation activities and guaranteed reliability of FDA submission document.</w:t>
        </w:r>
      </w:ins>
    </w:p>
    <w:p w14:paraId="263F47EB" w14:textId="77777777" w:rsidR="007965BF" w:rsidRPr="00725BF1" w:rsidRDefault="007965BF" w:rsidP="00EB0317">
      <w:pPr>
        <w:pStyle w:val="ListParagraph"/>
        <w:numPr>
          <w:ilvl w:val="0"/>
          <w:numId w:val="8"/>
        </w:numPr>
        <w:pBdr>
          <w:top w:val="nil"/>
          <w:left w:val="nil"/>
          <w:bottom w:val="nil"/>
          <w:right w:val="nil"/>
          <w:between w:val="nil"/>
        </w:pBdr>
        <w:spacing w:line="360" w:lineRule="auto"/>
        <w:rPr>
          <w:ins w:id="774" w:author="胡瀚" w:date="2018-02-10T18:26:00Z"/>
          <w:rFonts w:ascii="Times New Roman" w:hAnsi="Times New Roman"/>
          <w:sz w:val="20"/>
        </w:rPr>
        <w:pPrChange w:id="775" w:author="胡瀚" w:date="2018-02-10T18:37:00Z">
          <w:pPr>
            <w:pStyle w:val="ListParagraph"/>
            <w:numPr>
              <w:numId w:val="8"/>
            </w:numPr>
            <w:pBdr>
              <w:top w:val="nil"/>
              <w:left w:val="nil"/>
              <w:bottom w:val="nil"/>
              <w:right w:val="nil"/>
              <w:between w:val="nil"/>
            </w:pBdr>
            <w:ind w:hanging="360"/>
          </w:pPr>
        </w:pPrChange>
      </w:pPr>
      <w:ins w:id="776" w:author="胡瀚" w:date="2018-02-10T18:26:00Z">
        <w:r w:rsidRPr="00725BF1">
          <w:rPr>
            <w:rFonts w:ascii="Times New Roman" w:hAnsi="Times New Roman"/>
            <w:sz w:val="20"/>
          </w:rPr>
          <w:t xml:space="preserve">Successfully conducted engineering design testing in clean room environment, and designed components critical to patient safety using </w:t>
        </w:r>
        <w:r w:rsidRPr="005A2757">
          <w:rPr>
            <w:rFonts w:ascii="Times New Roman" w:hAnsi="Times New Roman"/>
            <w:b/>
            <w:sz w:val="20"/>
            <w:rPrChange w:id="777" w:author="胡瀚" w:date="2018-02-10T19:37:00Z">
              <w:rPr>
                <w:rFonts w:ascii="Times New Roman" w:hAnsi="Times New Roman"/>
                <w:sz w:val="20"/>
              </w:rPr>
            </w:rPrChange>
          </w:rPr>
          <w:t>jig design</w:t>
        </w:r>
        <w:r w:rsidRPr="00725BF1">
          <w:rPr>
            <w:rFonts w:ascii="Times New Roman" w:hAnsi="Times New Roman"/>
            <w:sz w:val="20"/>
          </w:rPr>
          <w:t xml:space="preserve">, </w:t>
        </w:r>
        <w:r w:rsidRPr="005A2757">
          <w:rPr>
            <w:rFonts w:ascii="Times New Roman" w:hAnsi="Times New Roman"/>
            <w:b/>
            <w:sz w:val="20"/>
            <w:rPrChange w:id="778" w:author="胡瀚" w:date="2018-02-10T19:37:00Z">
              <w:rPr>
                <w:rFonts w:ascii="Times New Roman" w:hAnsi="Times New Roman"/>
                <w:sz w:val="20"/>
              </w:rPr>
            </w:rPrChange>
          </w:rPr>
          <w:t>statistical analysis</w:t>
        </w:r>
        <w:r w:rsidRPr="00725BF1">
          <w:rPr>
            <w:rFonts w:ascii="Times New Roman" w:hAnsi="Times New Roman"/>
            <w:sz w:val="20"/>
          </w:rPr>
          <w:t xml:space="preserve">, </w:t>
        </w:r>
        <w:r w:rsidRPr="005A2757">
          <w:rPr>
            <w:rFonts w:ascii="Times New Roman" w:hAnsi="Times New Roman"/>
            <w:b/>
            <w:sz w:val="20"/>
            <w:rPrChange w:id="779" w:author="胡瀚" w:date="2018-02-10T19:37:00Z">
              <w:rPr>
                <w:rFonts w:ascii="Times New Roman" w:hAnsi="Times New Roman"/>
                <w:sz w:val="20"/>
              </w:rPr>
            </w:rPrChange>
          </w:rPr>
          <w:t>tolerance analysis</w:t>
        </w:r>
        <w:r w:rsidRPr="00725BF1">
          <w:rPr>
            <w:rFonts w:ascii="Times New Roman" w:hAnsi="Times New Roman"/>
            <w:sz w:val="20"/>
          </w:rPr>
          <w:t xml:space="preserve">, </w:t>
        </w:r>
        <w:r w:rsidRPr="005A2757">
          <w:rPr>
            <w:rFonts w:ascii="Times New Roman" w:hAnsi="Times New Roman"/>
            <w:b/>
            <w:sz w:val="20"/>
            <w:rPrChange w:id="780" w:author="胡瀚" w:date="2018-02-10T19:36:00Z">
              <w:rPr>
                <w:rFonts w:ascii="Times New Roman" w:hAnsi="Times New Roman"/>
                <w:sz w:val="20"/>
              </w:rPr>
            </w:rPrChange>
          </w:rPr>
          <w:t>MATLAB</w:t>
        </w:r>
        <w:r w:rsidRPr="00256ED5">
          <w:rPr>
            <w:rFonts w:ascii="Times New Roman" w:hAnsi="Times New Roman"/>
            <w:sz w:val="20"/>
            <w:rPrChange w:id="781" w:author="胡瀚" w:date="2018-02-10T19:27:00Z">
              <w:rPr>
                <w:rFonts w:ascii="Times New Roman" w:hAnsi="Times New Roman"/>
                <w:sz w:val="20"/>
              </w:rPr>
            </w:rPrChange>
          </w:rPr>
          <w:t xml:space="preserve"> and </w:t>
        </w:r>
        <w:r w:rsidRPr="005A2757">
          <w:rPr>
            <w:rFonts w:ascii="Times New Roman" w:hAnsi="Times New Roman"/>
            <w:b/>
            <w:sz w:val="20"/>
            <w:rPrChange w:id="782" w:author="胡瀚" w:date="2018-02-10T19:36:00Z">
              <w:rPr>
                <w:rFonts w:ascii="Times New Roman" w:hAnsi="Times New Roman"/>
                <w:sz w:val="20"/>
              </w:rPr>
            </w:rPrChange>
          </w:rPr>
          <w:t>SolidWorks</w:t>
        </w:r>
        <w:r w:rsidRPr="00256ED5">
          <w:rPr>
            <w:rFonts w:ascii="Times New Roman" w:hAnsi="Times New Roman"/>
            <w:sz w:val="20"/>
            <w:rPrChange w:id="783" w:author="胡瀚" w:date="2018-02-10T19:27:00Z">
              <w:rPr>
                <w:rFonts w:ascii="Times New Roman" w:hAnsi="Times New Roman"/>
                <w:sz w:val="20"/>
              </w:rPr>
            </w:rPrChange>
          </w:rPr>
          <w:t>.</w:t>
        </w:r>
        <w:r w:rsidRPr="00725BF1">
          <w:rPr>
            <w:rFonts w:ascii="Times New Roman" w:hAnsi="Times New Roman"/>
            <w:sz w:val="20"/>
          </w:rPr>
          <w:t xml:space="preserve"> </w:t>
        </w:r>
      </w:ins>
    </w:p>
    <w:p w14:paraId="64B6D0D2" w14:textId="5BE17D18" w:rsidR="007965BF" w:rsidRDefault="007965BF" w:rsidP="00EB0317">
      <w:pPr>
        <w:pStyle w:val="ListParagraph"/>
        <w:numPr>
          <w:ilvl w:val="0"/>
          <w:numId w:val="8"/>
        </w:numPr>
        <w:pBdr>
          <w:top w:val="nil"/>
          <w:left w:val="nil"/>
          <w:bottom w:val="nil"/>
          <w:right w:val="nil"/>
          <w:between w:val="nil"/>
        </w:pBdr>
        <w:spacing w:line="360" w:lineRule="auto"/>
        <w:rPr>
          <w:ins w:id="784" w:author="胡瀚" w:date="2018-02-10T18:30:00Z"/>
          <w:rFonts w:ascii="Times New Roman" w:hAnsi="Times New Roman"/>
          <w:sz w:val="20"/>
        </w:rPr>
        <w:pPrChange w:id="785" w:author="胡瀚" w:date="2018-02-10T18:37:00Z">
          <w:pPr>
            <w:pStyle w:val="ListParagraph"/>
            <w:numPr>
              <w:numId w:val="8"/>
            </w:numPr>
            <w:pBdr>
              <w:top w:val="nil"/>
              <w:left w:val="nil"/>
              <w:bottom w:val="nil"/>
              <w:right w:val="nil"/>
              <w:between w:val="nil"/>
            </w:pBdr>
            <w:ind w:hanging="360"/>
          </w:pPr>
        </w:pPrChange>
      </w:pPr>
      <w:ins w:id="786" w:author="胡瀚" w:date="2018-02-10T18:26:00Z">
        <w:r w:rsidRPr="00725BF1">
          <w:rPr>
            <w:rFonts w:ascii="Times New Roman" w:hAnsi="Times New Roman"/>
            <w:sz w:val="20"/>
          </w:rPr>
          <w:t>Coordinated with senior engineers</w:t>
        </w:r>
      </w:ins>
      <w:ins w:id="787" w:author="胡瀚" w:date="2018-02-10T19:37:00Z">
        <w:r w:rsidR="00C80CF6">
          <w:rPr>
            <w:rFonts w:ascii="Times New Roman" w:hAnsi="Times New Roman"/>
            <w:sz w:val="20"/>
          </w:rPr>
          <w:t xml:space="preserve"> and technicians</w:t>
        </w:r>
      </w:ins>
      <w:ins w:id="788" w:author="胡瀚" w:date="2018-02-10T18:26:00Z">
        <w:r w:rsidRPr="00725BF1">
          <w:rPr>
            <w:rFonts w:ascii="Times New Roman" w:hAnsi="Times New Roman"/>
            <w:sz w:val="20"/>
          </w:rPr>
          <w:t xml:space="preserve"> to </w:t>
        </w:r>
        <w:r w:rsidRPr="005A2757">
          <w:rPr>
            <w:rFonts w:ascii="Times New Roman" w:hAnsi="Times New Roman"/>
            <w:b/>
            <w:sz w:val="20"/>
            <w:rPrChange w:id="789" w:author="胡瀚" w:date="2018-02-10T19:37:00Z">
              <w:rPr>
                <w:rFonts w:ascii="Times New Roman" w:hAnsi="Times New Roman"/>
                <w:sz w:val="20"/>
              </w:rPr>
            </w:rPrChange>
          </w:rPr>
          <w:t>develop manufacturing processes</w:t>
        </w:r>
      </w:ins>
      <w:ins w:id="790" w:author="胡瀚" w:date="2018-02-10T19:37:00Z">
        <w:r w:rsidR="00C80CF6">
          <w:rPr>
            <w:rFonts w:ascii="Times New Roman" w:hAnsi="Times New Roman"/>
            <w:sz w:val="20"/>
          </w:rPr>
          <w:t xml:space="preserve"> </w:t>
        </w:r>
      </w:ins>
      <w:ins w:id="791" w:author="胡瀚" w:date="2018-02-10T18:26:00Z">
        <w:r w:rsidRPr="00725BF1">
          <w:rPr>
            <w:rFonts w:ascii="Times New Roman" w:hAnsi="Times New Roman"/>
            <w:sz w:val="20"/>
          </w:rPr>
          <w:t xml:space="preserve">to mitigate patient risk. </w:t>
        </w:r>
      </w:ins>
    </w:p>
    <w:p w14:paraId="3125F41F" w14:textId="77777777" w:rsidR="00444AAC" w:rsidRPr="00725BF1" w:rsidRDefault="00444AAC" w:rsidP="00D435A8">
      <w:pPr>
        <w:pStyle w:val="ListParagraph"/>
        <w:pBdr>
          <w:top w:val="nil"/>
          <w:left w:val="nil"/>
          <w:bottom w:val="nil"/>
          <w:right w:val="nil"/>
          <w:between w:val="nil"/>
        </w:pBdr>
        <w:rPr>
          <w:ins w:id="792" w:author="胡瀚" w:date="2018-02-10T18:26:00Z"/>
          <w:rFonts w:ascii="Times New Roman" w:hAnsi="Times New Roman"/>
          <w:sz w:val="20"/>
        </w:rPr>
        <w:pPrChange w:id="793" w:author="胡瀚" w:date="2018-02-10T18:34:00Z">
          <w:pPr>
            <w:pStyle w:val="ListParagraph"/>
            <w:numPr>
              <w:numId w:val="8"/>
            </w:numPr>
            <w:pBdr>
              <w:top w:val="nil"/>
              <w:left w:val="nil"/>
              <w:bottom w:val="nil"/>
              <w:right w:val="nil"/>
              <w:between w:val="nil"/>
            </w:pBdr>
            <w:ind w:hanging="360"/>
          </w:pPr>
        </w:pPrChange>
      </w:pPr>
    </w:p>
    <w:p w14:paraId="5475E8F2" w14:textId="77777777" w:rsidR="007965BF" w:rsidRPr="00725BF1" w:rsidRDefault="007965BF" w:rsidP="007965BF">
      <w:pPr>
        <w:pStyle w:val="Heading1"/>
        <w:pBdr>
          <w:top w:val="none" w:sz="0" w:space="0" w:color="auto"/>
          <w:left w:val="none" w:sz="0" w:space="0" w:color="auto"/>
          <w:bottom w:val="none" w:sz="0" w:space="0" w:color="auto"/>
          <w:right w:val="none" w:sz="0" w:space="0" w:color="auto"/>
          <w:between w:val="none" w:sz="0" w:space="0" w:color="auto"/>
        </w:pBdr>
        <w:spacing w:before="0"/>
        <w:ind w:right="302"/>
        <w:jc w:val="center"/>
        <w:rPr>
          <w:ins w:id="794" w:author="胡瀚" w:date="2018-02-10T18:26:00Z"/>
          <w:rFonts w:ascii="Times New Roman" w:hAnsi="Times New Roman" w:cs="Times New Roman"/>
          <w:color w:val="auto"/>
          <w:sz w:val="22"/>
          <w:szCs w:val="24"/>
        </w:rPr>
      </w:pPr>
      <w:ins w:id="795" w:author="胡瀚" w:date="2018-02-10T18:26:00Z">
        <w:r w:rsidRPr="00725BF1">
          <w:rPr>
            <w:rFonts w:ascii="Times New Roman" w:hAnsi="Times New Roman" w:cs="Times New Roman"/>
            <w:color w:val="auto"/>
            <w:sz w:val="22"/>
            <w:szCs w:val="24"/>
          </w:rPr>
          <w:t>RELEVANT PROJECTS</w:t>
        </w:r>
      </w:ins>
    </w:p>
    <w:p w14:paraId="2B710B7B" w14:textId="7536D5D9" w:rsidR="00B73A6B" w:rsidRDefault="007965BF" w:rsidP="000160E9">
      <w:pPr>
        <w:pStyle w:val="Heading2"/>
        <w:tabs>
          <w:tab w:val="right" w:pos="10800"/>
        </w:tabs>
        <w:spacing w:before="200"/>
        <w:ind w:right="0"/>
        <w:rPr>
          <w:ins w:id="796" w:author="胡瀚" w:date="2018-02-10T18:39:00Z"/>
          <w:rFonts w:ascii="Times New Roman" w:hAnsi="Times New Roman" w:cs="Times New Roman"/>
          <w:color w:val="auto"/>
        </w:rPr>
      </w:pPr>
      <w:ins w:id="797" w:author="胡瀚" w:date="2018-02-10T18:26:00Z">
        <w:r w:rsidRPr="00725BF1">
          <w:rPr>
            <w:rFonts w:ascii="Times New Roman" w:hAnsi="Times New Roman" w:cs="Times New Roman"/>
            <w:color w:val="auto"/>
          </w:rPr>
          <w:t>Autonomous Maze Navigation Rover Design</w:t>
        </w:r>
      </w:ins>
      <w:ins w:id="798" w:author="胡瀚" w:date="2018-02-10T18:39:00Z">
        <w:r w:rsidR="00B73A6B">
          <w:rPr>
            <w:rFonts w:ascii="Times New Roman" w:hAnsi="Times New Roman" w:cs="Times New Roman"/>
            <w:color w:val="auto"/>
          </w:rPr>
          <w:tab/>
        </w:r>
        <w:r w:rsidR="00B73A6B" w:rsidRPr="00E87E5B">
          <w:rPr>
            <w:rStyle w:val="Emphasis"/>
            <w:rFonts w:ascii="Times New Roman" w:eastAsia="Open Sans" w:hAnsi="Times New Roman" w:cs="Times New Roman"/>
            <w:b w:val="0"/>
            <w:color w:val="auto"/>
            <w:sz w:val="18"/>
            <w:szCs w:val="16"/>
            <w:rPrChange w:id="799" w:author="胡瀚" w:date="2018-02-10T18:41:00Z">
              <w:rPr>
                <w:rStyle w:val="Emphasis"/>
                <w:rFonts w:ascii="Times New Roman" w:hAnsi="Times New Roman" w:cs="Times New Roman"/>
                <w:color w:val="auto"/>
                <w:sz w:val="18"/>
              </w:rPr>
            </w:rPrChange>
          </w:rPr>
          <w:t>September 2017 – December 2017</w:t>
        </w:r>
      </w:ins>
    </w:p>
    <w:p w14:paraId="3CFC19D6" w14:textId="3BE63A26" w:rsidR="007965BF" w:rsidRPr="00725BF1" w:rsidRDefault="00CD356C" w:rsidP="004E4EFD">
      <w:pPr>
        <w:pStyle w:val="Heading2"/>
        <w:tabs>
          <w:tab w:val="right" w:pos="10800"/>
        </w:tabs>
        <w:spacing w:before="80" w:after="200"/>
        <w:ind w:right="-144"/>
        <w:rPr>
          <w:ins w:id="800" w:author="胡瀚" w:date="2018-02-10T18:26:00Z"/>
          <w:rStyle w:val="Emphasis"/>
          <w:rFonts w:ascii="Times New Roman" w:hAnsi="Times New Roman" w:cs="Times New Roman"/>
          <w:color w:val="auto"/>
          <w:sz w:val="18"/>
        </w:rPr>
        <w:pPrChange w:id="801" w:author="胡瀚" w:date="2018-02-10T18:43:00Z">
          <w:pPr>
            <w:pStyle w:val="Heading3"/>
          </w:pPr>
        </w:pPrChange>
      </w:pPr>
      <w:ins w:id="802" w:author="胡瀚" w:date="2018-02-10T18:33:00Z">
        <w:r w:rsidRPr="004E4EFD">
          <w:rPr>
            <w:rFonts w:ascii="Times New Roman" w:hAnsi="Times New Roman" w:cs="Times New Roman"/>
            <w:b w:val="0"/>
            <w:i/>
            <w:color w:val="auto"/>
            <w:sz w:val="20"/>
            <w:szCs w:val="20"/>
            <w:rPrChange w:id="803" w:author="胡瀚" w:date="2018-02-10T18:43:00Z">
              <w:rPr>
                <w:rFonts w:ascii="Times New Roman" w:hAnsi="Times New Roman" w:cs="Times New Roman"/>
                <w:b/>
                <w:color w:val="auto"/>
              </w:rPr>
            </w:rPrChange>
          </w:rPr>
          <w:t>Software &amp; Systems Develope</w:t>
        </w:r>
      </w:ins>
      <w:ins w:id="804" w:author="胡瀚" w:date="2018-02-10T18:34:00Z">
        <w:r w:rsidR="0097353E" w:rsidRPr="004E4EFD">
          <w:rPr>
            <w:rFonts w:ascii="Times New Roman" w:hAnsi="Times New Roman" w:cs="Times New Roman"/>
            <w:b w:val="0"/>
            <w:i/>
            <w:color w:val="auto"/>
            <w:sz w:val="20"/>
            <w:szCs w:val="20"/>
            <w:rPrChange w:id="805" w:author="胡瀚" w:date="2018-02-10T18:43:00Z">
              <w:rPr>
                <w:rFonts w:ascii="Times New Roman" w:hAnsi="Times New Roman" w:cs="Times New Roman"/>
                <w:b/>
                <w:i/>
                <w:color w:val="auto"/>
              </w:rPr>
            </w:rPrChange>
          </w:rPr>
          <w:t>r</w:t>
        </w:r>
      </w:ins>
      <w:ins w:id="806" w:author="胡瀚" w:date="2018-02-10T18:27:00Z">
        <w:r w:rsidR="000160E9">
          <w:rPr>
            <w:rFonts w:ascii="Times New Roman" w:hAnsi="Times New Roman" w:cs="Times New Roman"/>
            <w:b w:val="0"/>
            <w:i/>
            <w:color w:val="auto"/>
          </w:rPr>
          <w:tab/>
        </w:r>
      </w:ins>
    </w:p>
    <w:p w14:paraId="2E77F0B3" w14:textId="77777777" w:rsidR="007965BF" w:rsidRPr="00725BF1" w:rsidRDefault="007965BF" w:rsidP="00EB0317">
      <w:pPr>
        <w:pStyle w:val="ListParagraph"/>
        <w:numPr>
          <w:ilvl w:val="0"/>
          <w:numId w:val="8"/>
        </w:numPr>
        <w:spacing w:line="360" w:lineRule="auto"/>
        <w:rPr>
          <w:ins w:id="807" w:author="胡瀚" w:date="2018-02-10T18:26:00Z"/>
          <w:rFonts w:ascii="Times New Roman" w:hAnsi="Times New Roman"/>
          <w:sz w:val="20"/>
        </w:rPr>
        <w:pPrChange w:id="808" w:author="胡瀚" w:date="2018-02-10T18:38:00Z">
          <w:pPr>
            <w:pStyle w:val="ListParagraph"/>
            <w:numPr>
              <w:numId w:val="8"/>
            </w:numPr>
            <w:pBdr>
              <w:top w:val="nil"/>
              <w:left w:val="nil"/>
              <w:bottom w:val="nil"/>
              <w:right w:val="nil"/>
              <w:between w:val="nil"/>
            </w:pBdr>
            <w:ind w:hanging="360"/>
          </w:pPr>
        </w:pPrChange>
      </w:pPr>
      <w:ins w:id="809" w:author="胡瀚" w:date="2018-02-10T18:26:00Z">
        <w:r w:rsidRPr="00DE4636">
          <w:rPr>
            <w:rFonts w:ascii="Times New Roman" w:hAnsi="Times New Roman"/>
            <w:b/>
            <w:sz w:val="20"/>
            <w:rPrChange w:id="810" w:author="胡瀚" w:date="2018-02-10T19:46:00Z">
              <w:rPr>
                <w:rFonts w:ascii="Times New Roman" w:hAnsi="Times New Roman"/>
                <w:sz w:val="20"/>
              </w:rPr>
            </w:rPrChange>
          </w:rPr>
          <w:t>Developed a d</w:t>
        </w:r>
        <w:r w:rsidRPr="005A2757">
          <w:rPr>
            <w:rFonts w:ascii="Times New Roman" w:hAnsi="Times New Roman"/>
            <w:b/>
            <w:sz w:val="20"/>
            <w:rPrChange w:id="811" w:author="胡瀚" w:date="2018-02-10T19:36:00Z">
              <w:rPr>
                <w:rFonts w:ascii="Times New Roman" w:hAnsi="Times New Roman"/>
                <w:sz w:val="20"/>
              </w:rPr>
            </w:rPrChange>
          </w:rPr>
          <w:t>eliberate/reactive hybrid control architecture</w:t>
        </w:r>
        <w:r w:rsidRPr="00725BF1">
          <w:rPr>
            <w:rFonts w:ascii="Times New Roman" w:hAnsi="Times New Roman"/>
            <w:sz w:val="20"/>
          </w:rPr>
          <w:t xml:space="preserve"> that governed an autonomous rover to maneuvering through a maze, performing obstacle avoidance, localization, pathfinding, pick up and deliver a payload to designated location. </w:t>
        </w:r>
      </w:ins>
    </w:p>
    <w:p w14:paraId="4A59C138" w14:textId="77777777" w:rsidR="007965BF" w:rsidRPr="00725BF1" w:rsidRDefault="007965BF" w:rsidP="00EB0317">
      <w:pPr>
        <w:pStyle w:val="ListParagraph"/>
        <w:numPr>
          <w:ilvl w:val="0"/>
          <w:numId w:val="8"/>
        </w:numPr>
        <w:spacing w:line="360" w:lineRule="auto"/>
        <w:rPr>
          <w:ins w:id="812" w:author="胡瀚" w:date="2018-02-10T18:26:00Z"/>
          <w:rFonts w:ascii="Times New Roman" w:hAnsi="Times New Roman"/>
          <w:sz w:val="20"/>
        </w:rPr>
        <w:pPrChange w:id="813" w:author="胡瀚" w:date="2018-02-10T18:38:00Z">
          <w:pPr>
            <w:pStyle w:val="ListParagraph"/>
            <w:numPr>
              <w:numId w:val="8"/>
            </w:numPr>
            <w:pBdr>
              <w:top w:val="nil"/>
              <w:left w:val="nil"/>
              <w:bottom w:val="nil"/>
              <w:right w:val="nil"/>
              <w:between w:val="nil"/>
            </w:pBdr>
            <w:ind w:hanging="360"/>
          </w:pPr>
        </w:pPrChange>
      </w:pPr>
      <w:ins w:id="814" w:author="胡瀚" w:date="2018-02-10T18:26:00Z">
        <w:r w:rsidRPr="00725BF1">
          <w:rPr>
            <w:rFonts w:ascii="Times New Roman" w:hAnsi="Times New Roman"/>
            <w:sz w:val="20"/>
          </w:rPr>
          <w:t xml:space="preserve">Implemented 2D histogram localization, ultrasound obstacle detection and avoidance, A* path planning algorithm using </w:t>
        </w:r>
        <w:r w:rsidRPr="005A2757">
          <w:rPr>
            <w:rFonts w:ascii="Times New Roman" w:hAnsi="Times New Roman"/>
            <w:b/>
            <w:sz w:val="20"/>
            <w:rPrChange w:id="815" w:author="胡瀚" w:date="2018-02-10T19:36:00Z">
              <w:rPr>
                <w:rFonts w:ascii="Times New Roman" w:hAnsi="Times New Roman"/>
                <w:sz w:val="20"/>
              </w:rPr>
            </w:rPrChange>
          </w:rPr>
          <w:t>MATLAB</w:t>
        </w:r>
        <w:r w:rsidRPr="00256ED5">
          <w:rPr>
            <w:rFonts w:ascii="Times New Roman" w:hAnsi="Times New Roman"/>
            <w:sz w:val="20"/>
            <w:rPrChange w:id="816" w:author="胡瀚" w:date="2018-02-10T19:27:00Z">
              <w:rPr>
                <w:rFonts w:ascii="Times New Roman" w:hAnsi="Times New Roman"/>
                <w:sz w:val="20"/>
              </w:rPr>
            </w:rPrChange>
          </w:rPr>
          <w:t xml:space="preserve"> and </w:t>
        </w:r>
        <w:r w:rsidRPr="005A2757">
          <w:rPr>
            <w:rFonts w:ascii="Times New Roman" w:hAnsi="Times New Roman"/>
            <w:b/>
            <w:sz w:val="20"/>
            <w:rPrChange w:id="817" w:author="胡瀚" w:date="2018-02-10T19:36:00Z">
              <w:rPr>
                <w:rFonts w:ascii="Times New Roman" w:hAnsi="Times New Roman"/>
                <w:sz w:val="20"/>
              </w:rPr>
            </w:rPrChange>
          </w:rPr>
          <w:t>Arduino</w:t>
        </w:r>
        <w:r w:rsidRPr="00256ED5">
          <w:rPr>
            <w:rFonts w:ascii="Times New Roman" w:hAnsi="Times New Roman"/>
            <w:sz w:val="20"/>
            <w:rPrChange w:id="818" w:author="胡瀚" w:date="2018-02-10T19:27:00Z">
              <w:rPr>
                <w:rFonts w:ascii="Times New Roman" w:hAnsi="Times New Roman"/>
                <w:sz w:val="20"/>
              </w:rPr>
            </w:rPrChange>
          </w:rPr>
          <w:t xml:space="preserve"> programming.</w:t>
        </w:r>
      </w:ins>
    </w:p>
    <w:p w14:paraId="289783F6" w14:textId="77777777" w:rsidR="000A372C" w:rsidRPr="00725BF1" w:rsidRDefault="007965BF" w:rsidP="000A372C">
      <w:pPr>
        <w:pStyle w:val="Heading2"/>
        <w:tabs>
          <w:tab w:val="right" w:pos="10800"/>
        </w:tabs>
        <w:spacing w:before="200"/>
        <w:ind w:right="0"/>
        <w:rPr>
          <w:ins w:id="819" w:author="胡瀚" w:date="2018-02-10T18:40:00Z"/>
          <w:rStyle w:val="Emphasis"/>
          <w:rFonts w:ascii="Times New Roman" w:hAnsi="Times New Roman" w:cs="Times New Roman"/>
          <w:color w:val="auto"/>
          <w:sz w:val="18"/>
        </w:rPr>
      </w:pPr>
      <w:ins w:id="820" w:author="胡瀚" w:date="2018-02-10T18:26:00Z">
        <w:r w:rsidRPr="00725BF1">
          <w:rPr>
            <w:rFonts w:ascii="Times New Roman" w:hAnsi="Times New Roman" w:cs="Times New Roman"/>
            <w:color w:val="auto"/>
          </w:rPr>
          <w:t>Open Architecture Quadcopter Capstone Design</w:t>
        </w:r>
      </w:ins>
      <w:ins w:id="821" w:author="胡瀚" w:date="2018-02-10T18:33:00Z">
        <w:r w:rsidR="00CD356C">
          <w:rPr>
            <w:rFonts w:ascii="Times New Roman" w:hAnsi="Times New Roman" w:cs="Times New Roman"/>
            <w:color w:val="auto"/>
          </w:rPr>
          <w:t xml:space="preserve"> </w:t>
        </w:r>
      </w:ins>
      <w:ins w:id="822" w:author="胡瀚" w:date="2018-02-10T18:40:00Z">
        <w:r w:rsidR="000A372C">
          <w:rPr>
            <w:rFonts w:ascii="Times New Roman" w:hAnsi="Times New Roman" w:cs="Times New Roman"/>
            <w:color w:val="auto"/>
          </w:rPr>
          <w:tab/>
        </w:r>
        <w:r w:rsidR="000A372C" w:rsidRPr="00E87E5B">
          <w:rPr>
            <w:rStyle w:val="Emphasis"/>
            <w:rFonts w:ascii="Times New Roman" w:eastAsia="Open Sans" w:hAnsi="Times New Roman" w:cs="Times New Roman"/>
            <w:b w:val="0"/>
            <w:color w:val="auto"/>
            <w:sz w:val="18"/>
            <w:szCs w:val="16"/>
            <w:rPrChange w:id="823" w:author="胡瀚" w:date="2018-02-10T18:41:00Z">
              <w:rPr>
                <w:rStyle w:val="Emphasis"/>
                <w:rFonts w:ascii="Times New Roman" w:hAnsi="Times New Roman" w:cs="Times New Roman"/>
                <w:color w:val="auto"/>
                <w:sz w:val="18"/>
              </w:rPr>
            </w:rPrChange>
          </w:rPr>
          <w:t>September 2017 – Present</w:t>
        </w:r>
      </w:ins>
    </w:p>
    <w:p w14:paraId="3D719CCB" w14:textId="77777777" w:rsidR="000A372C" w:rsidRDefault="00CD356C" w:rsidP="004E4EFD">
      <w:pPr>
        <w:pStyle w:val="Heading2"/>
        <w:tabs>
          <w:tab w:val="right" w:pos="10800"/>
        </w:tabs>
        <w:spacing w:before="80" w:after="200"/>
        <w:ind w:right="-144"/>
        <w:rPr>
          <w:ins w:id="824" w:author="胡瀚" w:date="2018-02-10T18:40:00Z"/>
          <w:rFonts w:ascii="Times New Roman" w:hAnsi="Times New Roman" w:cs="Times New Roman"/>
          <w:color w:val="auto"/>
        </w:rPr>
        <w:pPrChange w:id="825" w:author="胡瀚" w:date="2018-02-10T18:43:00Z">
          <w:pPr>
            <w:pStyle w:val="Heading2"/>
            <w:tabs>
              <w:tab w:val="right" w:pos="10800"/>
            </w:tabs>
            <w:spacing w:before="200"/>
            <w:ind w:right="0"/>
          </w:pPr>
        </w:pPrChange>
      </w:pPr>
      <w:ins w:id="826" w:author="胡瀚" w:date="2018-02-10T18:33:00Z">
        <w:r w:rsidRPr="004E4EFD">
          <w:rPr>
            <w:rFonts w:ascii="Times New Roman" w:hAnsi="Times New Roman" w:cs="Times New Roman"/>
            <w:b w:val="0"/>
            <w:i/>
            <w:color w:val="auto"/>
            <w:sz w:val="20"/>
            <w:szCs w:val="20"/>
            <w:rPrChange w:id="827" w:author="胡瀚" w:date="2018-02-10T18:43:00Z">
              <w:rPr>
                <w:rFonts w:ascii="Times New Roman" w:hAnsi="Times New Roman" w:cs="Times New Roman"/>
                <w:color w:val="auto"/>
              </w:rPr>
            </w:rPrChange>
          </w:rPr>
          <w:t>Project Manager &amp; Mechanical Design</w:t>
        </w:r>
      </w:ins>
      <w:ins w:id="828" w:author="胡瀚" w:date="2018-02-10T18:34:00Z">
        <w:r w:rsidR="00DF0626" w:rsidRPr="004E4EFD">
          <w:rPr>
            <w:rFonts w:ascii="Times New Roman" w:hAnsi="Times New Roman" w:cs="Times New Roman"/>
            <w:b w:val="0"/>
            <w:i/>
            <w:color w:val="auto"/>
            <w:sz w:val="20"/>
            <w:szCs w:val="20"/>
            <w:rPrChange w:id="829" w:author="胡瀚" w:date="2018-02-10T18:43:00Z">
              <w:rPr>
                <w:rFonts w:ascii="Times New Roman" w:hAnsi="Times New Roman" w:cs="Times New Roman"/>
                <w:b w:val="0"/>
                <w:i/>
                <w:color w:val="auto"/>
              </w:rPr>
            </w:rPrChange>
          </w:rPr>
          <w:t>er</w:t>
        </w:r>
      </w:ins>
      <w:ins w:id="830" w:author="胡瀚" w:date="2018-02-10T18:27:00Z">
        <w:r w:rsidR="000160E9">
          <w:rPr>
            <w:rFonts w:ascii="Times New Roman" w:hAnsi="Times New Roman" w:cs="Times New Roman"/>
            <w:color w:val="auto"/>
          </w:rPr>
          <w:tab/>
        </w:r>
      </w:ins>
    </w:p>
    <w:p w14:paraId="3076611E" w14:textId="29CCEF15" w:rsidR="007965BF" w:rsidRPr="008039AF" w:rsidRDefault="007965BF" w:rsidP="008039AF">
      <w:pPr>
        <w:pStyle w:val="ListParagraph"/>
        <w:numPr>
          <w:ilvl w:val="0"/>
          <w:numId w:val="8"/>
        </w:numPr>
        <w:spacing w:line="360" w:lineRule="auto"/>
        <w:rPr>
          <w:ins w:id="831" w:author="胡瀚" w:date="2018-02-10T18:26:00Z"/>
          <w:rFonts w:ascii="Times New Roman" w:hAnsi="Times New Roman"/>
          <w:sz w:val="20"/>
          <w:rPrChange w:id="832" w:author="胡瀚" w:date="2018-02-10T18:45:00Z">
            <w:rPr>
              <w:ins w:id="833" w:author="胡瀚" w:date="2018-02-10T18:26:00Z"/>
              <w:rFonts w:ascii="Times New Roman" w:hAnsi="Times New Roman"/>
              <w:sz w:val="20"/>
            </w:rPr>
          </w:rPrChange>
        </w:rPr>
        <w:pPrChange w:id="834" w:author="胡瀚" w:date="2018-02-10T18:45:00Z">
          <w:pPr>
            <w:pStyle w:val="ListParagraph"/>
            <w:numPr>
              <w:numId w:val="8"/>
            </w:numPr>
            <w:pBdr>
              <w:top w:val="nil"/>
              <w:left w:val="nil"/>
              <w:bottom w:val="nil"/>
              <w:right w:val="nil"/>
              <w:between w:val="nil"/>
            </w:pBdr>
            <w:ind w:hanging="360"/>
          </w:pPr>
        </w:pPrChange>
      </w:pPr>
      <w:ins w:id="835" w:author="胡瀚" w:date="2018-02-10T18:26:00Z">
        <w:r w:rsidRPr="008039AF">
          <w:rPr>
            <w:rFonts w:ascii="Times New Roman" w:hAnsi="Times New Roman"/>
            <w:sz w:val="20"/>
            <w:rPrChange w:id="836" w:author="胡瀚" w:date="2018-02-10T18:45:00Z">
              <w:rPr>
                <w:rFonts w:ascii="Times New Roman" w:hAnsi="Times New Roman"/>
                <w:sz w:val="20"/>
              </w:rPr>
            </w:rPrChange>
          </w:rPr>
          <w:t xml:space="preserve">Took charge of overall project direction, planning, client coordination. This involved using </w:t>
        </w:r>
        <w:r w:rsidRPr="005A2757">
          <w:rPr>
            <w:rFonts w:ascii="Times New Roman" w:hAnsi="Times New Roman"/>
            <w:b/>
            <w:sz w:val="20"/>
            <w:rPrChange w:id="837" w:author="胡瀚" w:date="2018-02-10T19:36:00Z">
              <w:rPr>
                <w:rFonts w:ascii="Times New Roman" w:hAnsi="Times New Roman"/>
                <w:sz w:val="20"/>
              </w:rPr>
            </w:rPrChange>
          </w:rPr>
          <w:t>Gantt Chart</w:t>
        </w:r>
        <w:r w:rsidRPr="008039AF">
          <w:rPr>
            <w:rFonts w:ascii="Times New Roman" w:hAnsi="Times New Roman"/>
            <w:sz w:val="20"/>
            <w:rPrChange w:id="838" w:author="胡瀚" w:date="2018-02-10T18:45:00Z">
              <w:rPr>
                <w:rFonts w:ascii="Times New Roman" w:hAnsi="Times New Roman"/>
                <w:sz w:val="20"/>
              </w:rPr>
            </w:rPrChange>
          </w:rPr>
          <w:t xml:space="preserve"> to plan project schedule and critical path, proactively engage with team members to assess design progress, coordinate with client and supervisor to ensure client interest is well represented in the design.</w:t>
        </w:r>
      </w:ins>
    </w:p>
    <w:p w14:paraId="487882C8" w14:textId="2086A003" w:rsidR="007965BF" w:rsidRDefault="007965BF" w:rsidP="00EB0317">
      <w:pPr>
        <w:pStyle w:val="ListParagraph"/>
        <w:numPr>
          <w:ilvl w:val="0"/>
          <w:numId w:val="8"/>
        </w:numPr>
        <w:spacing w:line="360" w:lineRule="auto"/>
        <w:rPr>
          <w:ins w:id="839" w:author="胡瀚" w:date="2018-02-10T18:37:00Z"/>
          <w:rFonts w:ascii="Times New Roman" w:hAnsi="Times New Roman"/>
          <w:sz w:val="20"/>
        </w:rPr>
        <w:pPrChange w:id="840" w:author="胡瀚" w:date="2018-02-10T18:38:00Z">
          <w:pPr>
            <w:pStyle w:val="ListParagraph"/>
            <w:numPr>
              <w:numId w:val="8"/>
            </w:numPr>
            <w:pBdr>
              <w:top w:val="nil"/>
              <w:left w:val="nil"/>
              <w:bottom w:val="nil"/>
              <w:right w:val="nil"/>
              <w:between w:val="nil"/>
            </w:pBdr>
            <w:ind w:hanging="360"/>
          </w:pPr>
        </w:pPrChange>
      </w:pPr>
      <w:ins w:id="841" w:author="胡瀚" w:date="2018-02-10T18:26:00Z">
        <w:r w:rsidRPr="00725BF1">
          <w:rPr>
            <w:rFonts w:ascii="Times New Roman" w:hAnsi="Times New Roman"/>
            <w:sz w:val="20"/>
          </w:rPr>
          <w:t xml:space="preserve">Design mechanical features of a quadcopter using </w:t>
        </w:r>
        <w:r w:rsidRPr="00301687">
          <w:rPr>
            <w:rFonts w:ascii="Times New Roman" w:hAnsi="Times New Roman"/>
            <w:b/>
            <w:sz w:val="20"/>
            <w:rPrChange w:id="842" w:author="胡瀚" w:date="2018-02-10T19:35:00Z">
              <w:rPr>
                <w:rFonts w:ascii="Times New Roman" w:hAnsi="Times New Roman"/>
                <w:sz w:val="20"/>
              </w:rPr>
            </w:rPrChange>
          </w:rPr>
          <w:t>SolidWorks</w:t>
        </w:r>
        <w:r w:rsidRPr="00725BF1">
          <w:rPr>
            <w:rFonts w:ascii="Times New Roman" w:hAnsi="Times New Roman"/>
            <w:sz w:val="20"/>
          </w:rPr>
          <w:t xml:space="preserve">, prototyped the designed parts with </w:t>
        </w:r>
        <w:r w:rsidRPr="00301687">
          <w:rPr>
            <w:rFonts w:ascii="Times New Roman" w:hAnsi="Times New Roman"/>
            <w:b/>
            <w:sz w:val="20"/>
            <w:rPrChange w:id="843" w:author="胡瀚" w:date="2018-02-10T19:35:00Z">
              <w:rPr>
                <w:rFonts w:ascii="Times New Roman" w:hAnsi="Times New Roman"/>
                <w:sz w:val="20"/>
              </w:rPr>
            </w:rPrChange>
          </w:rPr>
          <w:t>3D printer</w:t>
        </w:r>
        <w:r w:rsidRPr="00725BF1">
          <w:rPr>
            <w:rFonts w:ascii="Times New Roman" w:hAnsi="Times New Roman"/>
            <w:sz w:val="20"/>
          </w:rPr>
          <w:t xml:space="preserve"> to conduct verification testing. Analyzed structural integrity of component under impact using </w:t>
        </w:r>
        <w:r w:rsidRPr="00301687">
          <w:rPr>
            <w:rFonts w:ascii="Times New Roman" w:hAnsi="Times New Roman"/>
            <w:b/>
            <w:sz w:val="20"/>
            <w:rPrChange w:id="844" w:author="胡瀚" w:date="2018-02-10T19:35:00Z">
              <w:rPr>
                <w:rFonts w:ascii="Times New Roman" w:hAnsi="Times New Roman"/>
                <w:sz w:val="20"/>
              </w:rPr>
            </w:rPrChange>
          </w:rPr>
          <w:t>ANSYS Explicit dynamics</w:t>
        </w:r>
        <w:r w:rsidRPr="00725BF1">
          <w:rPr>
            <w:rFonts w:ascii="Times New Roman" w:hAnsi="Times New Roman"/>
            <w:sz w:val="20"/>
          </w:rPr>
          <w:t xml:space="preserve"> tool. </w:t>
        </w:r>
      </w:ins>
    </w:p>
    <w:p w14:paraId="2E2E5109" w14:textId="560C6FAB" w:rsidR="00444AAC" w:rsidRDefault="00BB011D" w:rsidP="00EB0317">
      <w:pPr>
        <w:pStyle w:val="ListParagraph"/>
        <w:numPr>
          <w:ilvl w:val="0"/>
          <w:numId w:val="8"/>
        </w:numPr>
        <w:spacing w:line="360" w:lineRule="auto"/>
        <w:rPr>
          <w:ins w:id="845" w:author="胡瀚" w:date="2018-02-10T18:37:00Z"/>
          <w:rFonts w:ascii="Times New Roman" w:hAnsi="Times New Roman"/>
          <w:sz w:val="20"/>
        </w:rPr>
        <w:pPrChange w:id="846" w:author="胡瀚" w:date="2018-02-10T18:38:00Z">
          <w:pPr>
            <w:pStyle w:val="ListParagraph"/>
            <w:numPr>
              <w:numId w:val="8"/>
            </w:numPr>
            <w:ind w:hanging="360"/>
          </w:pPr>
        </w:pPrChange>
      </w:pPr>
      <w:ins w:id="847" w:author="胡瀚" w:date="2018-02-10T18:37:00Z">
        <w:r w:rsidRPr="00C83629">
          <w:rPr>
            <w:rFonts w:ascii="Times New Roman" w:hAnsi="Times New Roman"/>
            <w:sz w:val="20"/>
            <w:rPrChange w:id="848" w:author="胡瀚" w:date="2018-02-10T19:48:00Z">
              <w:rPr>
                <w:rFonts w:ascii="Times New Roman" w:hAnsi="Times New Roman"/>
                <w:sz w:val="20"/>
              </w:rPr>
            </w:rPrChange>
          </w:rPr>
          <w:t>Set</w:t>
        </w:r>
      </w:ins>
      <w:ins w:id="849" w:author="胡瀚" w:date="2018-02-10T19:36:00Z">
        <w:r w:rsidR="00301687" w:rsidRPr="00C83629">
          <w:rPr>
            <w:rFonts w:ascii="Times New Roman" w:hAnsi="Times New Roman"/>
            <w:sz w:val="20"/>
            <w:rPrChange w:id="850" w:author="胡瀚" w:date="2018-02-10T19:48:00Z">
              <w:rPr>
                <w:rFonts w:ascii="Times New Roman" w:hAnsi="Times New Roman"/>
                <w:sz w:val="20"/>
              </w:rPr>
            </w:rPrChange>
          </w:rPr>
          <w:t xml:space="preserve"> </w:t>
        </w:r>
      </w:ins>
      <w:ins w:id="851" w:author="胡瀚" w:date="2018-02-10T18:37:00Z">
        <w:r w:rsidRPr="00C83629">
          <w:rPr>
            <w:rFonts w:ascii="Times New Roman" w:hAnsi="Times New Roman"/>
            <w:sz w:val="20"/>
            <w:rPrChange w:id="852" w:author="胡瀚" w:date="2018-02-10T19:48:00Z">
              <w:rPr>
                <w:rFonts w:ascii="Times New Roman" w:hAnsi="Times New Roman"/>
                <w:sz w:val="20"/>
              </w:rPr>
            </w:rPrChange>
          </w:rPr>
          <w:t xml:space="preserve">altruistic team goal </w:t>
        </w:r>
      </w:ins>
      <w:ins w:id="853" w:author="胡瀚" w:date="2018-02-10T19:13:00Z">
        <w:r w:rsidR="0036755B" w:rsidRPr="00C83629">
          <w:rPr>
            <w:rFonts w:ascii="Times New Roman" w:hAnsi="Times New Roman"/>
            <w:sz w:val="20"/>
            <w:rPrChange w:id="854" w:author="胡瀚" w:date="2018-02-10T19:48:00Z">
              <w:rPr>
                <w:rFonts w:ascii="Times New Roman" w:hAnsi="Times New Roman"/>
                <w:sz w:val="20"/>
              </w:rPr>
            </w:rPrChange>
          </w:rPr>
          <w:t>and ensure</w:t>
        </w:r>
        <w:r w:rsidR="00016D52" w:rsidRPr="00C83629">
          <w:rPr>
            <w:rFonts w:ascii="Times New Roman" w:hAnsi="Times New Roman"/>
            <w:sz w:val="20"/>
            <w:rPrChange w:id="855" w:author="胡瀚" w:date="2018-02-10T19:48:00Z">
              <w:rPr>
                <w:rFonts w:ascii="Times New Roman" w:hAnsi="Times New Roman"/>
                <w:sz w:val="20"/>
              </w:rPr>
            </w:rPrChange>
          </w:rPr>
          <w:t xml:space="preserve"> </w:t>
        </w:r>
        <w:r w:rsidR="0036755B" w:rsidRPr="00C83629">
          <w:rPr>
            <w:rFonts w:ascii="Times New Roman" w:hAnsi="Times New Roman"/>
            <w:sz w:val="20"/>
            <w:rPrChange w:id="856" w:author="胡瀚" w:date="2018-02-10T19:48:00Z">
              <w:rPr>
                <w:rFonts w:ascii="Times New Roman" w:hAnsi="Times New Roman"/>
                <w:sz w:val="20"/>
              </w:rPr>
            </w:rPrChange>
          </w:rPr>
          <w:t>member</w:t>
        </w:r>
      </w:ins>
      <w:ins w:id="857" w:author="胡瀚" w:date="2018-02-10T19:14:00Z">
        <w:r w:rsidR="00016D52" w:rsidRPr="00C83629">
          <w:rPr>
            <w:rFonts w:ascii="Times New Roman" w:hAnsi="Times New Roman"/>
            <w:sz w:val="20"/>
            <w:rPrChange w:id="858" w:author="胡瀚" w:date="2018-02-10T19:48:00Z">
              <w:rPr>
                <w:rFonts w:ascii="Times New Roman" w:hAnsi="Times New Roman"/>
                <w:sz w:val="20"/>
              </w:rPr>
            </w:rPrChange>
          </w:rPr>
          <w:t>’s</w:t>
        </w:r>
      </w:ins>
      <w:ins w:id="859" w:author="胡瀚" w:date="2018-02-10T19:13:00Z">
        <w:r w:rsidR="0036755B" w:rsidRPr="00C83629">
          <w:rPr>
            <w:rFonts w:ascii="Times New Roman" w:hAnsi="Times New Roman"/>
            <w:sz w:val="20"/>
            <w:rPrChange w:id="860" w:author="胡瀚" w:date="2018-02-10T19:48:00Z">
              <w:rPr>
                <w:rFonts w:ascii="Times New Roman" w:hAnsi="Times New Roman"/>
                <w:sz w:val="20"/>
              </w:rPr>
            </w:rPrChange>
          </w:rPr>
          <w:t xml:space="preserve"> autonomy </w:t>
        </w:r>
      </w:ins>
      <w:ins w:id="861" w:author="胡瀚" w:date="2018-02-10T18:37:00Z">
        <w:r w:rsidRPr="00C83629">
          <w:rPr>
            <w:rFonts w:ascii="Times New Roman" w:hAnsi="Times New Roman"/>
            <w:sz w:val="20"/>
            <w:rPrChange w:id="862" w:author="胡瀚" w:date="2018-02-10T19:48:00Z">
              <w:rPr>
                <w:rFonts w:ascii="Times New Roman" w:hAnsi="Times New Roman"/>
                <w:sz w:val="20"/>
              </w:rPr>
            </w:rPrChange>
          </w:rPr>
          <w:t>to</w:t>
        </w:r>
        <w:r w:rsidRPr="00BB011D">
          <w:rPr>
            <w:rFonts w:ascii="Times New Roman" w:hAnsi="Times New Roman"/>
            <w:sz w:val="20"/>
          </w:rPr>
          <w:t xml:space="preserve"> inspired and empowered team members. </w:t>
        </w:r>
      </w:ins>
      <w:ins w:id="863" w:author="胡瀚" w:date="2018-02-10T19:48:00Z">
        <w:r w:rsidR="00DD6142" w:rsidRPr="00DD6142">
          <w:rPr>
            <w:rFonts w:ascii="Times New Roman" w:hAnsi="Times New Roman"/>
            <w:b/>
            <w:sz w:val="20"/>
            <w:rPrChange w:id="864" w:author="胡瀚" w:date="2018-02-10T19:48:00Z">
              <w:rPr>
                <w:rFonts w:ascii="Times New Roman" w:hAnsi="Times New Roman"/>
                <w:sz w:val="20"/>
              </w:rPr>
            </w:rPrChange>
          </w:rPr>
          <w:t>Created</w:t>
        </w:r>
      </w:ins>
      <w:ins w:id="865" w:author="胡瀚" w:date="2018-02-10T18:37:00Z">
        <w:r w:rsidRPr="00DD6142">
          <w:rPr>
            <w:rFonts w:ascii="Times New Roman" w:hAnsi="Times New Roman"/>
            <w:b/>
            <w:sz w:val="20"/>
            <w:rPrChange w:id="866" w:author="胡瀚" w:date="2018-02-10T19:48:00Z">
              <w:rPr>
                <w:rFonts w:ascii="Times New Roman" w:hAnsi="Times New Roman"/>
                <w:sz w:val="20"/>
              </w:rPr>
            </w:rPrChange>
          </w:rPr>
          <w:t xml:space="preserve"> </w:t>
        </w:r>
      </w:ins>
      <w:ins w:id="867" w:author="胡瀚" w:date="2018-02-10T19:12:00Z">
        <w:r w:rsidR="00DB4A1F" w:rsidRPr="00DD6142">
          <w:rPr>
            <w:rFonts w:ascii="Times New Roman" w:hAnsi="Times New Roman"/>
            <w:b/>
            <w:sz w:val="20"/>
            <w:rPrChange w:id="868" w:author="胡瀚" w:date="2018-02-10T19:48:00Z">
              <w:rPr>
                <w:rFonts w:ascii="Times New Roman" w:hAnsi="Times New Roman"/>
                <w:sz w:val="20"/>
              </w:rPr>
            </w:rPrChange>
          </w:rPr>
          <w:t xml:space="preserve">a </w:t>
        </w:r>
        <w:r w:rsidR="0079757A" w:rsidRPr="00DD6142">
          <w:rPr>
            <w:rFonts w:ascii="Times New Roman" w:hAnsi="Times New Roman"/>
            <w:b/>
            <w:sz w:val="20"/>
            <w:rPrChange w:id="869" w:author="胡瀚" w:date="2018-02-10T19:48:00Z">
              <w:rPr>
                <w:rFonts w:ascii="Times New Roman" w:hAnsi="Times New Roman"/>
                <w:sz w:val="20"/>
              </w:rPr>
            </w:rPrChange>
          </w:rPr>
          <w:t xml:space="preserve">synergistic team </w:t>
        </w:r>
      </w:ins>
      <w:ins w:id="870" w:author="胡瀚" w:date="2018-02-10T19:13:00Z">
        <w:r w:rsidR="0079757A" w:rsidRPr="00DD6142">
          <w:rPr>
            <w:rFonts w:ascii="Times New Roman" w:hAnsi="Times New Roman"/>
            <w:b/>
            <w:sz w:val="20"/>
            <w:rPrChange w:id="871" w:author="胡瀚" w:date="2018-02-10T19:48:00Z">
              <w:rPr>
                <w:rFonts w:ascii="Times New Roman" w:hAnsi="Times New Roman"/>
                <w:sz w:val="20"/>
              </w:rPr>
            </w:rPrChange>
          </w:rPr>
          <w:t>environment</w:t>
        </w:r>
        <w:r w:rsidR="0079757A">
          <w:rPr>
            <w:rFonts w:ascii="Times New Roman" w:hAnsi="Times New Roman"/>
            <w:sz w:val="20"/>
          </w:rPr>
          <w:t xml:space="preserve">, with continuously increasing </w:t>
        </w:r>
      </w:ins>
      <w:ins w:id="872" w:author="胡瀚" w:date="2018-02-10T18:37:00Z">
        <w:r w:rsidRPr="00BB011D">
          <w:rPr>
            <w:rFonts w:ascii="Times New Roman" w:hAnsi="Times New Roman"/>
            <w:sz w:val="20"/>
          </w:rPr>
          <w:t>member dedication and motivation</w:t>
        </w:r>
      </w:ins>
      <w:ins w:id="873" w:author="胡瀚" w:date="2018-02-10T19:13:00Z">
        <w:r w:rsidR="0079757A">
          <w:rPr>
            <w:rFonts w:ascii="Times New Roman" w:hAnsi="Times New Roman"/>
            <w:sz w:val="20"/>
          </w:rPr>
          <w:t>.</w:t>
        </w:r>
      </w:ins>
    </w:p>
    <w:p w14:paraId="041E3056" w14:textId="173A173B" w:rsidR="00F22EB3" w:rsidRPr="00F22EB3" w:rsidRDefault="00F22EB3" w:rsidP="00F22EB3">
      <w:pPr>
        <w:ind w:left="360"/>
        <w:rPr>
          <w:ins w:id="874" w:author="胡瀚" w:date="2018-02-10T18:26:00Z"/>
          <w:rFonts w:ascii="Times New Roman" w:hAnsi="Times New Roman"/>
          <w:sz w:val="20"/>
          <w:rPrChange w:id="875" w:author="胡瀚" w:date="2018-02-10T18:37:00Z">
            <w:rPr>
              <w:ins w:id="876" w:author="胡瀚" w:date="2018-02-10T18:26:00Z"/>
            </w:rPr>
          </w:rPrChange>
        </w:rPr>
        <w:pPrChange w:id="877" w:author="胡瀚" w:date="2018-02-10T18:37:00Z">
          <w:pPr>
            <w:pStyle w:val="ListParagraph"/>
            <w:numPr>
              <w:numId w:val="8"/>
            </w:numPr>
            <w:pBdr>
              <w:top w:val="nil"/>
              <w:left w:val="nil"/>
              <w:bottom w:val="nil"/>
              <w:right w:val="nil"/>
              <w:between w:val="nil"/>
            </w:pBdr>
            <w:ind w:hanging="360"/>
          </w:pPr>
        </w:pPrChange>
      </w:pPr>
    </w:p>
    <w:p w14:paraId="307B00EF" w14:textId="77777777" w:rsidR="007965BF" w:rsidRPr="00725BF1" w:rsidRDefault="007965BF" w:rsidP="007965BF">
      <w:pPr>
        <w:pStyle w:val="Heading1"/>
        <w:pBdr>
          <w:top w:val="none" w:sz="0" w:space="0" w:color="auto"/>
          <w:left w:val="none" w:sz="0" w:space="0" w:color="auto"/>
          <w:bottom w:val="none" w:sz="0" w:space="0" w:color="auto"/>
          <w:right w:val="none" w:sz="0" w:space="0" w:color="auto"/>
          <w:between w:val="none" w:sz="0" w:space="0" w:color="auto"/>
        </w:pBdr>
        <w:spacing w:before="0"/>
        <w:ind w:right="302"/>
        <w:jc w:val="center"/>
        <w:rPr>
          <w:ins w:id="878" w:author="胡瀚" w:date="2018-02-10T18:26:00Z"/>
          <w:rFonts w:ascii="Times New Roman" w:hAnsi="Times New Roman" w:cs="Times New Roman"/>
          <w:color w:val="auto"/>
          <w:sz w:val="22"/>
          <w:szCs w:val="24"/>
        </w:rPr>
      </w:pPr>
      <w:ins w:id="879" w:author="胡瀚" w:date="2018-02-10T18:26:00Z">
        <w:r w:rsidRPr="00725BF1">
          <w:rPr>
            <w:rFonts w:ascii="Times New Roman" w:hAnsi="Times New Roman" w:cs="Times New Roman"/>
            <w:color w:val="auto"/>
            <w:sz w:val="22"/>
            <w:szCs w:val="24"/>
          </w:rPr>
          <w:t>CURRENT PROJECTS</w:t>
        </w:r>
      </w:ins>
    </w:p>
    <w:p w14:paraId="56B28700" w14:textId="77777777" w:rsidR="000A372C" w:rsidRPr="00725BF1" w:rsidRDefault="007965BF" w:rsidP="000A372C">
      <w:pPr>
        <w:pStyle w:val="Heading2"/>
        <w:tabs>
          <w:tab w:val="right" w:pos="10800"/>
        </w:tabs>
        <w:spacing w:before="200"/>
        <w:ind w:right="0"/>
        <w:rPr>
          <w:ins w:id="880" w:author="胡瀚" w:date="2018-02-10T18:40:00Z"/>
          <w:rStyle w:val="Emphasis"/>
          <w:rFonts w:ascii="Times New Roman" w:hAnsi="Times New Roman" w:cs="Times New Roman"/>
          <w:color w:val="auto"/>
          <w:sz w:val="18"/>
        </w:rPr>
      </w:pPr>
      <w:ins w:id="881" w:author="胡瀚" w:date="2018-02-10T18:26:00Z">
        <w:r w:rsidRPr="00725BF1">
          <w:rPr>
            <w:rFonts w:ascii="Times New Roman" w:hAnsi="Times New Roman" w:cs="Times New Roman"/>
            <w:color w:val="auto"/>
          </w:rPr>
          <w:t>Pico-Scale Hydro Turbine Design</w:t>
        </w:r>
      </w:ins>
      <w:ins w:id="882" w:author="胡瀚" w:date="2018-02-10T18:28:00Z">
        <w:r w:rsidR="000160E9">
          <w:rPr>
            <w:rFonts w:ascii="Times New Roman" w:hAnsi="Times New Roman" w:cs="Times New Roman"/>
            <w:color w:val="auto"/>
          </w:rPr>
          <w:t xml:space="preserve"> Thesis</w:t>
        </w:r>
      </w:ins>
      <w:ins w:id="883" w:author="胡瀚" w:date="2018-02-10T18:40:00Z">
        <w:r w:rsidR="000A372C">
          <w:rPr>
            <w:rFonts w:ascii="Times New Roman" w:hAnsi="Times New Roman" w:cs="Times New Roman"/>
            <w:color w:val="auto"/>
          </w:rPr>
          <w:tab/>
        </w:r>
        <w:commentRangeStart w:id="884"/>
        <w:r w:rsidR="000A372C" w:rsidRPr="00E87E5B">
          <w:rPr>
            <w:rStyle w:val="Emphasis"/>
            <w:rFonts w:ascii="Times New Roman" w:eastAsia="Open Sans" w:hAnsi="Times New Roman" w:cs="Times New Roman"/>
            <w:b w:val="0"/>
            <w:color w:val="auto"/>
            <w:sz w:val="18"/>
            <w:szCs w:val="16"/>
            <w:rPrChange w:id="885" w:author="胡瀚" w:date="2018-02-10T18:41:00Z">
              <w:rPr>
                <w:rStyle w:val="Emphasis"/>
                <w:rFonts w:ascii="Times New Roman" w:hAnsi="Times New Roman" w:cs="Times New Roman"/>
                <w:color w:val="auto"/>
                <w:sz w:val="18"/>
              </w:rPr>
            </w:rPrChange>
          </w:rPr>
          <w:t>January 2018 – Present</w:t>
        </w:r>
        <w:commentRangeEnd w:id="884"/>
        <w:r w:rsidR="000A372C" w:rsidRPr="00E87E5B">
          <w:rPr>
            <w:rStyle w:val="Emphasis"/>
            <w:rFonts w:ascii="Times New Roman" w:eastAsia="Open Sans" w:hAnsi="Times New Roman" w:cs="Times New Roman"/>
            <w:b w:val="0"/>
            <w:sz w:val="18"/>
            <w:rPrChange w:id="886" w:author="胡瀚" w:date="2018-02-10T18:41:00Z">
              <w:rPr>
                <w:rStyle w:val="CommentReference"/>
                <w:color w:val="auto"/>
                <w:sz w:val="14"/>
              </w:rPr>
            </w:rPrChange>
          </w:rPr>
          <w:commentReference w:id="884"/>
        </w:r>
      </w:ins>
    </w:p>
    <w:p w14:paraId="1005A093" w14:textId="74D4B000" w:rsidR="00101A86" w:rsidRPr="00101A86" w:rsidRDefault="00190538" w:rsidP="00CA4D26">
      <w:pPr>
        <w:pStyle w:val="Heading2"/>
        <w:tabs>
          <w:tab w:val="right" w:pos="10800"/>
        </w:tabs>
        <w:spacing w:before="80" w:after="200"/>
        <w:ind w:right="-144"/>
        <w:rPr>
          <w:ins w:id="887" w:author="胡瀚" w:date="2018-02-10T19:14:00Z"/>
          <w:rFonts w:ascii="Times New Roman" w:hAnsi="Times New Roman" w:cs="Times New Roman"/>
          <w:color w:val="auto"/>
          <w:rPrChange w:id="888" w:author="胡瀚" w:date="2018-02-10T19:14:00Z">
            <w:rPr>
              <w:ins w:id="889" w:author="胡瀚" w:date="2018-02-10T19:14:00Z"/>
            </w:rPr>
          </w:rPrChange>
        </w:rPr>
        <w:pPrChange w:id="890" w:author="胡瀚" w:date="2018-02-10T19:14:00Z">
          <w:pPr>
            <w:pStyle w:val="ListParagraph"/>
            <w:numPr>
              <w:numId w:val="8"/>
            </w:numPr>
            <w:spacing w:line="360" w:lineRule="auto"/>
            <w:ind w:hanging="360"/>
          </w:pPr>
        </w:pPrChange>
      </w:pPr>
      <w:ins w:id="891" w:author="胡瀚" w:date="2018-02-10T18:33:00Z">
        <w:r w:rsidRPr="004E4EFD">
          <w:rPr>
            <w:rFonts w:ascii="Times New Roman" w:hAnsi="Times New Roman" w:cs="Times New Roman"/>
            <w:b w:val="0"/>
            <w:i/>
            <w:color w:val="auto"/>
            <w:sz w:val="20"/>
            <w:szCs w:val="20"/>
            <w:rPrChange w:id="892" w:author="胡瀚" w:date="2018-02-10T18:43:00Z">
              <w:rPr>
                <w:rFonts w:ascii="Times New Roman" w:hAnsi="Times New Roman"/>
              </w:rPr>
            </w:rPrChange>
          </w:rPr>
          <w:t>Researcher</w:t>
        </w:r>
      </w:ins>
      <w:ins w:id="893" w:author="胡瀚" w:date="2018-02-10T18:28:00Z">
        <w:r w:rsidR="00E1324C">
          <w:rPr>
            <w:rFonts w:ascii="Times New Roman" w:hAnsi="Times New Roman" w:cs="Times New Roman"/>
            <w:color w:val="auto"/>
          </w:rPr>
          <w:tab/>
        </w:r>
      </w:ins>
    </w:p>
    <w:p w14:paraId="395B41CC" w14:textId="3ECCFE39" w:rsidR="007965BF" w:rsidRPr="00725BF1" w:rsidRDefault="00665FB1" w:rsidP="008039AF">
      <w:pPr>
        <w:pStyle w:val="ListParagraph"/>
        <w:numPr>
          <w:ilvl w:val="0"/>
          <w:numId w:val="8"/>
        </w:numPr>
        <w:spacing w:line="360" w:lineRule="auto"/>
        <w:rPr>
          <w:ins w:id="894" w:author="胡瀚" w:date="2018-02-10T18:26:00Z"/>
          <w:rFonts w:ascii="Times New Roman" w:hAnsi="Times New Roman"/>
          <w:sz w:val="20"/>
        </w:rPr>
        <w:pPrChange w:id="895" w:author="胡瀚" w:date="2018-02-10T18:45:00Z">
          <w:pPr>
            <w:pStyle w:val="ListParagraph"/>
            <w:numPr>
              <w:numId w:val="8"/>
            </w:numPr>
            <w:pBdr>
              <w:top w:val="nil"/>
              <w:left w:val="nil"/>
              <w:bottom w:val="nil"/>
              <w:right w:val="nil"/>
              <w:between w:val="nil"/>
            </w:pBdr>
            <w:ind w:hanging="360"/>
          </w:pPr>
        </w:pPrChange>
      </w:pPr>
      <w:ins w:id="896" w:author="胡瀚" w:date="2018-02-10T19:48:00Z">
        <w:r>
          <w:rPr>
            <w:rFonts w:ascii="Times New Roman" w:hAnsi="Times New Roman"/>
            <w:sz w:val="20"/>
          </w:rPr>
          <w:t xml:space="preserve">Using </w:t>
        </w:r>
        <w:r w:rsidRPr="000D298E">
          <w:rPr>
            <w:rFonts w:ascii="Times New Roman" w:hAnsi="Times New Roman"/>
            <w:b/>
            <w:sz w:val="20"/>
            <w:rPrChange w:id="897" w:author="胡瀚" w:date="2018-02-10T19:49:00Z">
              <w:rPr>
                <w:rFonts w:ascii="Times New Roman" w:hAnsi="Times New Roman"/>
                <w:sz w:val="20"/>
              </w:rPr>
            </w:rPrChange>
          </w:rPr>
          <w:t>SolidWorks</w:t>
        </w:r>
        <w:r>
          <w:rPr>
            <w:rFonts w:ascii="Times New Roman" w:hAnsi="Times New Roman"/>
            <w:sz w:val="20"/>
          </w:rPr>
          <w:t xml:space="preserve"> and </w:t>
        </w:r>
        <w:r w:rsidRPr="000D298E">
          <w:rPr>
            <w:rFonts w:ascii="Times New Roman" w:hAnsi="Times New Roman"/>
            <w:b/>
            <w:sz w:val="20"/>
            <w:rPrChange w:id="898" w:author="胡瀚" w:date="2018-02-10T19:49:00Z">
              <w:rPr>
                <w:rFonts w:ascii="Times New Roman" w:hAnsi="Times New Roman"/>
                <w:sz w:val="20"/>
              </w:rPr>
            </w:rPrChange>
          </w:rPr>
          <w:t xml:space="preserve">ANSYS </w:t>
        </w:r>
        <w:r w:rsidRPr="00C56A6D">
          <w:rPr>
            <w:rFonts w:ascii="Times New Roman" w:hAnsi="Times New Roman"/>
            <w:sz w:val="20"/>
            <w:rPrChange w:id="899" w:author="胡瀚" w:date="2018-02-10T19:49:00Z">
              <w:rPr>
                <w:rFonts w:ascii="Times New Roman" w:hAnsi="Times New Roman"/>
                <w:sz w:val="20"/>
              </w:rPr>
            </w:rPrChange>
          </w:rPr>
          <w:t>CFX</w:t>
        </w:r>
        <w:r>
          <w:rPr>
            <w:rFonts w:ascii="Times New Roman" w:hAnsi="Times New Roman"/>
            <w:sz w:val="20"/>
          </w:rPr>
          <w:t xml:space="preserve"> </w:t>
        </w:r>
        <w:r w:rsidR="000D298E">
          <w:rPr>
            <w:rFonts w:ascii="Times New Roman" w:hAnsi="Times New Roman"/>
            <w:sz w:val="20"/>
          </w:rPr>
          <w:t>simulation result to</w:t>
        </w:r>
        <w:bookmarkStart w:id="900" w:name="_GoBack"/>
        <w:bookmarkEnd w:id="900"/>
        <w:r w:rsidR="000D298E">
          <w:rPr>
            <w:rFonts w:ascii="Times New Roman" w:hAnsi="Times New Roman"/>
            <w:sz w:val="20"/>
          </w:rPr>
          <w:t xml:space="preserve"> </w:t>
        </w:r>
      </w:ins>
      <w:ins w:id="901" w:author="胡瀚" w:date="2018-02-10T19:49:00Z">
        <w:r w:rsidR="00C56A6D">
          <w:rPr>
            <w:rFonts w:ascii="Times New Roman" w:hAnsi="Times New Roman"/>
            <w:sz w:val="20"/>
          </w:rPr>
          <w:t>des</w:t>
        </w:r>
        <w:r w:rsidR="00C56A6D" w:rsidRPr="00725BF1">
          <w:rPr>
            <w:rFonts w:ascii="Times New Roman" w:hAnsi="Times New Roman"/>
            <w:sz w:val="20"/>
          </w:rPr>
          <w:t>ign</w:t>
        </w:r>
      </w:ins>
      <w:ins w:id="902" w:author="胡瀚" w:date="2018-02-10T18:26:00Z">
        <w:r w:rsidR="007965BF" w:rsidRPr="00725BF1">
          <w:rPr>
            <w:rFonts w:ascii="Times New Roman" w:hAnsi="Times New Roman"/>
            <w:sz w:val="20"/>
          </w:rPr>
          <w:t xml:space="preserve"> a variable guide vane mechanism for a self-powered turbine for a startup company that is in collaboration with University of Toronto Water and Energy Research Lab.</w:t>
        </w:r>
      </w:ins>
    </w:p>
    <w:p w14:paraId="02F8AD48" w14:textId="5DDD420D" w:rsidR="00B535E7" w:rsidRDefault="007965BF" w:rsidP="00E1324C">
      <w:pPr>
        <w:pStyle w:val="Heading2"/>
        <w:tabs>
          <w:tab w:val="right" w:pos="10800"/>
        </w:tabs>
        <w:spacing w:before="200"/>
        <w:ind w:right="0"/>
        <w:rPr>
          <w:ins w:id="903" w:author="胡瀚" w:date="2018-02-10T18:45:00Z"/>
          <w:rFonts w:ascii="Times New Roman" w:hAnsi="Times New Roman" w:cs="Times New Roman"/>
          <w:color w:val="auto"/>
        </w:rPr>
      </w:pPr>
      <w:ins w:id="904" w:author="胡瀚" w:date="2018-02-10T18:26:00Z">
        <w:r w:rsidRPr="00725BF1">
          <w:rPr>
            <w:rFonts w:ascii="Times New Roman" w:hAnsi="Times New Roman" w:cs="Times New Roman"/>
            <w:color w:val="auto"/>
          </w:rPr>
          <w:t>Autonomous Turtle Bot</w:t>
        </w:r>
      </w:ins>
      <w:ins w:id="905" w:author="胡瀚" w:date="2018-02-10T18:45:00Z">
        <w:r w:rsidR="00B535E7">
          <w:rPr>
            <w:rFonts w:ascii="Times New Roman" w:hAnsi="Times New Roman" w:cs="Times New Roman"/>
            <w:color w:val="auto"/>
          </w:rPr>
          <w:tab/>
        </w:r>
        <w:r w:rsidR="00B535E7" w:rsidRPr="00725BF1">
          <w:rPr>
            <w:rStyle w:val="Emphasis"/>
            <w:rFonts w:ascii="Times New Roman" w:eastAsia="Open Sans" w:hAnsi="Times New Roman" w:cs="Times New Roman"/>
            <w:b w:val="0"/>
            <w:color w:val="auto"/>
            <w:sz w:val="18"/>
            <w:szCs w:val="16"/>
          </w:rPr>
          <w:t>Toronto, January 2018 – Present</w:t>
        </w:r>
      </w:ins>
    </w:p>
    <w:p w14:paraId="5398B725" w14:textId="0AD14589" w:rsidR="007965BF" w:rsidRPr="00725BF1" w:rsidRDefault="00190538" w:rsidP="00CA4D26">
      <w:pPr>
        <w:pStyle w:val="Heading2"/>
        <w:tabs>
          <w:tab w:val="right" w:pos="10800"/>
        </w:tabs>
        <w:spacing w:before="80" w:after="200"/>
        <w:ind w:right="-144"/>
        <w:rPr>
          <w:ins w:id="906" w:author="胡瀚" w:date="2018-02-10T18:26:00Z"/>
          <w:rStyle w:val="Emphasis"/>
          <w:rFonts w:ascii="Times New Roman" w:hAnsi="Times New Roman" w:cs="Times New Roman"/>
          <w:color w:val="auto"/>
          <w:sz w:val="18"/>
        </w:rPr>
        <w:pPrChange w:id="907" w:author="胡瀚" w:date="2018-02-10T19:15:00Z">
          <w:pPr>
            <w:pStyle w:val="Heading3"/>
          </w:pPr>
        </w:pPrChange>
      </w:pPr>
      <w:ins w:id="908" w:author="胡瀚" w:date="2018-02-10T18:34:00Z">
        <w:r w:rsidRPr="00CA4D26">
          <w:rPr>
            <w:rFonts w:ascii="Times New Roman" w:hAnsi="Times New Roman" w:cs="Times New Roman"/>
            <w:b w:val="0"/>
            <w:i/>
            <w:color w:val="auto"/>
            <w:sz w:val="20"/>
            <w:szCs w:val="20"/>
            <w:rPrChange w:id="909" w:author="胡瀚" w:date="2018-02-10T19:15:00Z">
              <w:rPr>
                <w:rFonts w:ascii="Times New Roman" w:hAnsi="Times New Roman" w:cs="Times New Roman"/>
                <w:color w:val="auto"/>
              </w:rPr>
            </w:rPrChange>
          </w:rPr>
          <w:t>Software Developer</w:t>
        </w:r>
      </w:ins>
      <w:ins w:id="910" w:author="胡瀚" w:date="2018-02-10T18:28:00Z">
        <w:r w:rsidR="00E1324C">
          <w:rPr>
            <w:rFonts w:ascii="Times New Roman" w:hAnsi="Times New Roman" w:cs="Times New Roman"/>
            <w:color w:val="auto"/>
          </w:rPr>
          <w:tab/>
        </w:r>
      </w:ins>
    </w:p>
    <w:p w14:paraId="6513A747" w14:textId="581542EF" w:rsidR="00345BF3" w:rsidRPr="00345BF3" w:rsidRDefault="00285658" w:rsidP="00345BF3">
      <w:pPr>
        <w:pStyle w:val="ListParagraph"/>
        <w:numPr>
          <w:ilvl w:val="0"/>
          <w:numId w:val="8"/>
        </w:numPr>
        <w:spacing w:line="360" w:lineRule="auto"/>
        <w:rPr>
          <w:ins w:id="911" w:author="胡瀚" w:date="2018-02-10T18:26:00Z"/>
          <w:rFonts w:ascii="Times New Roman" w:hAnsi="Times New Roman"/>
          <w:sz w:val="20"/>
          <w:rPrChange w:id="912" w:author="胡瀚" w:date="2018-02-10T19:31:00Z">
            <w:rPr>
              <w:ins w:id="913" w:author="胡瀚" w:date="2018-02-10T18:26:00Z"/>
            </w:rPr>
          </w:rPrChange>
        </w:rPr>
        <w:pPrChange w:id="914" w:author="胡瀚" w:date="2018-02-10T19:31:00Z">
          <w:pPr>
            <w:pStyle w:val="ListParagraph"/>
            <w:numPr>
              <w:numId w:val="8"/>
            </w:numPr>
            <w:pBdr>
              <w:top w:val="nil"/>
              <w:left w:val="nil"/>
              <w:bottom w:val="nil"/>
              <w:right w:val="nil"/>
              <w:between w:val="nil"/>
            </w:pBdr>
            <w:ind w:hanging="360"/>
          </w:pPr>
        </w:pPrChange>
      </w:pPr>
      <w:ins w:id="915" w:author="胡瀚" w:date="2018-02-10T19:33:00Z">
        <w:r>
          <w:rPr>
            <w:rFonts w:ascii="Times New Roman" w:hAnsi="Times New Roman"/>
            <w:sz w:val="20"/>
          </w:rPr>
          <w:t xml:space="preserve">Using </w:t>
        </w:r>
      </w:ins>
      <w:ins w:id="916" w:author="胡瀚" w:date="2018-02-10T18:26:00Z">
        <w:r w:rsidR="007965BF" w:rsidRPr="00301687">
          <w:rPr>
            <w:rFonts w:ascii="Times New Roman" w:hAnsi="Times New Roman"/>
            <w:b/>
            <w:sz w:val="20"/>
            <w:rPrChange w:id="917" w:author="胡瀚" w:date="2018-02-10T19:35:00Z">
              <w:rPr>
                <w:rFonts w:ascii="Times New Roman" w:hAnsi="Times New Roman"/>
                <w:sz w:val="20"/>
              </w:rPr>
            </w:rPrChange>
          </w:rPr>
          <w:t>Robot Operating System (ROS)</w:t>
        </w:r>
        <w:r w:rsidR="007965BF" w:rsidRPr="00725BF1">
          <w:rPr>
            <w:rFonts w:ascii="Times New Roman" w:hAnsi="Times New Roman"/>
            <w:sz w:val="20"/>
          </w:rPr>
          <w:t xml:space="preserve"> to </w:t>
        </w:r>
      </w:ins>
      <w:ins w:id="918" w:author="胡瀚" w:date="2018-02-10T19:33:00Z">
        <w:r w:rsidR="00DE1406">
          <w:rPr>
            <w:rFonts w:ascii="Times New Roman" w:hAnsi="Times New Roman"/>
            <w:sz w:val="20"/>
          </w:rPr>
          <w:t>implement a</w:t>
        </w:r>
      </w:ins>
      <w:ins w:id="919" w:author="胡瀚" w:date="2018-02-10T19:34:00Z">
        <w:r w:rsidR="00DE1406">
          <w:rPr>
            <w:rFonts w:ascii="Times New Roman" w:hAnsi="Times New Roman"/>
            <w:sz w:val="20"/>
          </w:rPr>
          <w:t>n</w:t>
        </w:r>
      </w:ins>
      <w:ins w:id="920" w:author="胡瀚" w:date="2018-02-10T19:33:00Z">
        <w:r w:rsidR="00DE1406">
          <w:rPr>
            <w:rFonts w:ascii="Times New Roman" w:hAnsi="Times New Roman"/>
            <w:sz w:val="20"/>
          </w:rPr>
          <w:t xml:space="preserve"> intelligent control </w:t>
        </w:r>
      </w:ins>
      <w:ins w:id="921" w:author="胡瀚" w:date="2018-02-10T19:34:00Z">
        <w:r w:rsidR="00DE1406">
          <w:rPr>
            <w:rFonts w:ascii="Times New Roman" w:hAnsi="Times New Roman"/>
            <w:sz w:val="20"/>
          </w:rPr>
          <w:t>architecture</w:t>
        </w:r>
      </w:ins>
      <w:ins w:id="922" w:author="胡瀚" w:date="2018-02-10T19:33:00Z">
        <w:r w:rsidR="00DE1406">
          <w:rPr>
            <w:rFonts w:ascii="Times New Roman" w:hAnsi="Times New Roman"/>
            <w:sz w:val="20"/>
          </w:rPr>
          <w:t xml:space="preserve"> </w:t>
        </w:r>
      </w:ins>
      <w:ins w:id="923" w:author="胡瀚" w:date="2018-02-10T19:34:00Z">
        <w:r w:rsidR="00DE1406">
          <w:rPr>
            <w:rFonts w:ascii="Times New Roman" w:hAnsi="Times New Roman"/>
            <w:sz w:val="20"/>
          </w:rPr>
          <w:t xml:space="preserve">on a </w:t>
        </w:r>
      </w:ins>
      <w:ins w:id="924" w:author="胡瀚" w:date="2018-02-10T18:26:00Z">
        <w:r w:rsidR="007965BF" w:rsidRPr="00725BF1">
          <w:rPr>
            <w:rFonts w:ascii="Times New Roman" w:hAnsi="Times New Roman"/>
            <w:sz w:val="20"/>
          </w:rPr>
          <w:t>TurtleBot</w:t>
        </w:r>
      </w:ins>
      <w:ins w:id="925" w:author="胡瀚" w:date="2018-02-10T19:34:00Z">
        <w:r w:rsidR="00DE1406">
          <w:rPr>
            <w:rFonts w:ascii="Times New Roman" w:hAnsi="Times New Roman"/>
            <w:sz w:val="20"/>
          </w:rPr>
          <w:t>2</w:t>
        </w:r>
      </w:ins>
      <w:ins w:id="926" w:author="胡瀚" w:date="2018-02-10T18:26:00Z">
        <w:r w:rsidR="007965BF" w:rsidRPr="00725BF1">
          <w:rPr>
            <w:rFonts w:ascii="Times New Roman" w:hAnsi="Times New Roman"/>
            <w:sz w:val="20"/>
          </w:rPr>
          <w:t xml:space="preserve"> to explore and map an unknown </w:t>
        </w:r>
      </w:ins>
      <w:ins w:id="927" w:author="胡瀚" w:date="2018-02-10T19:35:00Z">
        <w:r w:rsidR="00D07F03">
          <w:rPr>
            <w:rFonts w:ascii="Times New Roman" w:hAnsi="Times New Roman"/>
            <w:sz w:val="20"/>
          </w:rPr>
          <w:t>environment.</w:t>
        </w:r>
      </w:ins>
    </w:p>
    <w:p w14:paraId="18D2244B" w14:textId="77777777" w:rsidR="007965BF" w:rsidRPr="00725BF1" w:rsidRDefault="007965BF" w:rsidP="007965BF">
      <w:pPr>
        <w:rPr>
          <w:ins w:id="928" w:author="胡瀚" w:date="2018-02-10T18:26:00Z"/>
          <w:rFonts w:ascii="Times New Roman" w:hAnsi="Times New Roman"/>
          <w:color w:val="auto"/>
          <w:sz w:val="16"/>
        </w:rPr>
      </w:pPr>
      <w:ins w:id="929" w:author="胡瀚" w:date="2018-02-10T18:26:00Z">
        <w:r w:rsidRPr="00725BF1">
          <w:rPr>
            <w:rFonts w:ascii="Times New Roman" w:hAnsi="Times New Roman"/>
            <w:color w:val="auto"/>
            <w:sz w:val="16"/>
          </w:rPr>
          <w:t xml:space="preserve"> </w:t>
        </w:r>
      </w:ins>
    </w:p>
    <w:p w14:paraId="50C71581" w14:textId="77777777" w:rsidR="007965BF" w:rsidRPr="00725BF1" w:rsidRDefault="007965BF" w:rsidP="007965BF">
      <w:pPr>
        <w:pStyle w:val="Heading1"/>
        <w:pBdr>
          <w:top w:val="none" w:sz="0" w:space="0" w:color="auto"/>
          <w:left w:val="none" w:sz="0" w:space="0" w:color="auto"/>
          <w:bottom w:val="none" w:sz="0" w:space="0" w:color="auto"/>
          <w:right w:val="none" w:sz="0" w:space="0" w:color="auto"/>
          <w:between w:val="none" w:sz="0" w:space="0" w:color="auto"/>
        </w:pBdr>
        <w:spacing w:before="0"/>
        <w:ind w:right="302"/>
        <w:jc w:val="center"/>
        <w:rPr>
          <w:ins w:id="930" w:author="胡瀚" w:date="2018-02-10T18:26:00Z"/>
          <w:rFonts w:ascii="Times New Roman" w:hAnsi="Times New Roman" w:cs="Times New Roman"/>
          <w:color w:val="auto"/>
          <w:sz w:val="22"/>
          <w:szCs w:val="20"/>
        </w:rPr>
      </w:pPr>
      <w:ins w:id="931" w:author="胡瀚" w:date="2018-02-10T18:26:00Z">
        <w:r w:rsidRPr="00725BF1">
          <w:rPr>
            <w:rFonts w:ascii="Times New Roman" w:hAnsi="Times New Roman" w:cs="Times New Roman"/>
            <w:color w:val="auto"/>
            <w:sz w:val="22"/>
            <w:szCs w:val="20"/>
          </w:rPr>
          <w:t>EXTRACURRICULARS</w:t>
        </w:r>
      </w:ins>
    </w:p>
    <w:p w14:paraId="6414727E" w14:textId="5E78ED44" w:rsidR="000A372C" w:rsidRPr="001D7329" w:rsidRDefault="007965BF" w:rsidP="001E4DF3">
      <w:pPr>
        <w:pStyle w:val="Heading3"/>
        <w:tabs>
          <w:tab w:val="right" w:pos="10800"/>
        </w:tabs>
        <w:spacing w:before="200" w:after="0"/>
        <w:ind w:right="0"/>
        <w:rPr>
          <w:ins w:id="932" w:author="胡瀚" w:date="2018-02-10T18:40:00Z"/>
          <w:rFonts w:ascii="Times New Roman" w:hAnsi="Times New Roman" w:cs="Times New Roman"/>
          <w:i/>
          <w:iCs/>
          <w:color w:val="auto"/>
          <w:sz w:val="18"/>
          <w:rPrChange w:id="933" w:author="胡瀚" w:date="2018-02-10T18:45:00Z">
            <w:rPr>
              <w:ins w:id="934" w:author="胡瀚" w:date="2018-02-10T18:40:00Z"/>
              <w:rFonts w:ascii="Times New Roman" w:hAnsi="Times New Roman" w:cs="Times New Roman"/>
              <w:b/>
              <w:color w:val="auto"/>
              <w:sz w:val="22"/>
              <w:szCs w:val="22"/>
            </w:rPr>
          </w:rPrChange>
        </w:rPr>
        <w:pPrChange w:id="935" w:author="胡瀚" w:date="2018-02-10T19:16:00Z">
          <w:pPr>
            <w:spacing w:before="200"/>
            <w:ind w:right="302"/>
          </w:pPr>
        </w:pPrChange>
      </w:pPr>
      <w:ins w:id="936" w:author="胡瀚" w:date="2018-02-10T18:26:00Z">
        <w:r w:rsidRPr="001E4DF3">
          <w:rPr>
            <w:rFonts w:ascii="Times New Roman" w:eastAsia="SimSun" w:hAnsi="Times New Roman" w:cs="Times New Roman"/>
            <w:b/>
            <w:color w:val="auto"/>
            <w:sz w:val="22"/>
            <w:szCs w:val="22"/>
            <w:rPrChange w:id="937" w:author="胡瀚" w:date="2018-02-10T19:15:00Z">
              <w:rPr>
                <w:rFonts w:ascii="Times New Roman" w:hAnsi="Times New Roman" w:cs="Times New Roman"/>
                <w:b/>
                <w:color w:val="auto"/>
                <w:sz w:val="22"/>
                <w:szCs w:val="22"/>
              </w:rPr>
            </w:rPrChange>
          </w:rPr>
          <w:t>Mechanical &amp; Industrial Engineering Mentorship Program</w:t>
        </w:r>
      </w:ins>
      <w:ins w:id="938" w:author="胡瀚" w:date="2018-02-10T18:40:00Z">
        <w:r w:rsidR="000A372C" w:rsidRPr="000A372C">
          <w:rPr>
            <w:rStyle w:val="Emphasis"/>
            <w:rFonts w:ascii="Times New Roman" w:hAnsi="Times New Roman" w:cs="Times New Roman"/>
            <w:color w:val="auto"/>
            <w:sz w:val="18"/>
          </w:rPr>
          <w:t xml:space="preserve"> </w:t>
        </w:r>
        <w:r w:rsidR="00E87E5B">
          <w:rPr>
            <w:rStyle w:val="Emphasis"/>
            <w:rFonts w:ascii="Times New Roman" w:hAnsi="Times New Roman" w:cs="Times New Roman"/>
            <w:color w:val="auto"/>
            <w:sz w:val="18"/>
          </w:rPr>
          <w:tab/>
        </w:r>
        <w:r w:rsidR="000A372C" w:rsidRPr="00725BF1">
          <w:rPr>
            <w:rStyle w:val="Emphasis"/>
            <w:rFonts w:ascii="Times New Roman" w:hAnsi="Times New Roman" w:cs="Times New Roman"/>
            <w:color w:val="auto"/>
            <w:sz w:val="18"/>
          </w:rPr>
          <w:t>September 2017 – Present</w:t>
        </w:r>
      </w:ins>
    </w:p>
    <w:p w14:paraId="0090E1EA" w14:textId="6E08D65C" w:rsidR="007965BF" w:rsidRPr="004E4EFD" w:rsidRDefault="007965BF" w:rsidP="004E4EFD">
      <w:pPr>
        <w:pStyle w:val="Heading2"/>
        <w:tabs>
          <w:tab w:val="right" w:pos="10800"/>
        </w:tabs>
        <w:spacing w:before="80" w:after="200"/>
        <w:ind w:right="-144"/>
        <w:rPr>
          <w:ins w:id="939" w:author="胡瀚" w:date="2018-02-10T18:26:00Z"/>
          <w:rFonts w:ascii="Times New Roman" w:hAnsi="Times New Roman" w:cs="Times New Roman"/>
          <w:b w:val="0"/>
          <w:i/>
          <w:color w:val="auto"/>
          <w:sz w:val="20"/>
          <w:szCs w:val="20"/>
          <w:rPrChange w:id="940" w:author="胡瀚" w:date="2018-02-10T18:44:00Z">
            <w:rPr>
              <w:ins w:id="941" w:author="胡瀚" w:date="2018-02-10T18:26:00Z"/>
              <w:rFonts w:ascii="Times New Roman" w:hAnsi="Times New Roman" w:cs="Times New Roman"/>
              <w:i/>
              <w:color w:val="auto"/>
              <w:sz w:val="22"/>
              <w:szCs w:val="22"/>
            </w:rPr>
          </w:rPrChange>
        </w:rPr>
        <w:pPrChange w:id="942" w:author="胡瀚" w:date="2018-02-10T18:44:00Z">
          <w:pPr>
            <w:spacing w:before="200"/>
            <w:ind w:right="302"/>
          </w:pPr>
        </w:pPrChange>
      </w:pPr>
      <w:ins w:id="943" w:author="胡瀚" w:date="2018-02-10T18:26:00Z">
        <w:r w:rsidRPr="004E4EFD">
          <w:rPr>
            <w:rFonts w:ascii="Times New Roman" w:hAnsi="Times New Roman" w:cs="Times New Roman"/>
            <w:b w:val="0"/>
            <w:i/>
            <w:color w:val="auto"/>
            <w:sz w:val="20"/>
            <w:szCs w:val="20"/>
            <w:rPrChange w:id="944" w:author="胡瀚" w:date="2018-02-10T18:44:00Z">
              <w:rPr>
                <w:rFonts w:ascii="Times New Roman" w:hAnsi="Times New Roman" w:cs="Times New Roman"/>
                <w:i/>
                <w:color w:val="auto"/>
                <w:sz w:val="22"/>
                <w:szCs w:val="22"/>
              </w:rPr>
            </w:rPrChange>
          </w:rPr>
          <w:t>Mentor</w:t>
        </w:r>
      </w:ins>
    </w:p>
    <w:p w14:paraId="590208A2" w14:textId="77777777" w:rsidR="007965BF" w:rsidRPr="00725BF1" w:rsidRDefault="007965BF" w:rsidP="00EB0317">
      <w:pPr>
        <w:pStyle w:val="ListParagraph"/>
        <w:numPr>
          <w:ilvl w:val="0"/>
          <w:numId w:val="8"/>
        </w:numPr>
        <w:spacing w:line="360" w:lineRule="auto"/>
        <w:rPr>
          <w:ins w:id="945" w:author="胡瀚" w:date="2018-02-10T18:26:00Z"/>
          <w:rFonts w:ascii="Times New Roman" w:hAnsi="Times New Roman"/>
          <w:sz w:val="20"/>
        </w:rPr>
        <w:pPrChange w:id="946" w:author="胡瀚" w:date="2018-02-10T18:38:00Z">
          <w:pPr>
            <w:pStyle w:val="ListParagraph"/>
            <w:numPr>
              <w:numId w:val="8"/>
            </w:numPr>
            <w:ind w:hanging="360"/>
          </w:pPr>
        </w:pPrChange>
      </w:pPr>
      <w:ins w:id="947" w:author="胡瀚" w:date="2018-02-10T18:26:00Z">
        <w:r w:rsidRPr="00725BF1">
          <w:rPr>
            <w:rFonts w:ascii="Times New Roman" w:hAnsi="Times New Roman"/>
            <w:sz w:val="20"/>
          </w:rPr>
          <w:t>Advised junior engineering students on how to establish study goals, obtain research opportunities, how to participate in skill building extracurriculars.</w:t>
        </w:r>
      </w:ins>
    </w:p>
    <w:p w14:paraId="57038787" w14:textId="0B228ECB" w:rsidR="007965BF" w:rsidRDefault="007965BF" w:rsidP="001E4DF3">
      <w:pPr>
        <w:tabs>
          <w:tab w:val="right" w:pos="10800"/>
        </w:tabs>
        <w:spacing w:before="200"/>
        <w:ind w:right="0"/>
        <w:rPr>
          <w:ins w:id="948" w:author="胡瀚" w:date="2018-02-10T18:41:00Z"/>
          <w:rStyle w:val="Emphasis"/>
          <w:rFonts w:ascii="Times New Roman" w:hAnsi="Times New Roman" w:cs="Times New Roman"/>
          <w:color w:val="auto"/>
        </w:rPr>
        <w:pPrChange w:id="949" w:author="胡瀚" w:date="2018-02-10T19:16:00Z">
          <w:pPr>
            <w:tabs>
              <w:tab w:val="right" w:pos="10800"/>
            </w:tabs>
            <w:spacing w:before="200"/>
            <w:ind w:right="0"/>
          </w:pPr>
        </w:pPrChange>
      </w:pPr>
      <w:ins w:id="950" w:author="胡瀚" w:date="2018-02-10T18:26:00Z">
        <w:r w:rsidRPr="00725BF1">
          <w:rPr>
            <w:rFonts w:ascii="Times New Roman" w:hAnsi="Times New Roman" w:cs="Times New Roman"/>
            <w:b/>
            <w:color w:val="auto"/>
            <w:sz w:val="22"/>
            <w:szCs w:val="22"/>
          </w:rPr>
          <w:t>New Start</w:t>
        </w:r>
      </w:ins>
      <w:ins w:id="951" w:author="胡瀚" w:date="2018-02-10T18:40:00Z">
        <w:r w:rsidR="00E87E5B">
          <w:rPr>
            <w:rFonts w:ascii="Times New Roman" w:hAnsi="Times New Roman" w:cs="Times New Roman"/>
            <w:i/>
            <w:color w:val="auto"/>
            <w:sz w:val="22"/>
            <w:szCs w:val="22"/>
          </w:rPr>
          <w:tab/>
        </w:r>
      </w:ins>
      <w:ins w:id="952" w:author="胡瀚" w:date="2018-02-10T18:26:00Z">
        <w:r w:rsidRPr="00725BF1">
          <w:rPr>
            <w:rStyle w:val="Emphasis"/>
            <w:rFonts w:ascii="Times New Roman" w:hAnsi="Times New Roman" w:cs="Times New Roman"/>
            <w:color w:val="auto"/>
          </w:rPr>
          <w:t>Toronto, August 2014 – September 2015</w:t>
        </w:r>
      </w:ins>
    </w:p>
    <w:p w14:paraId="47CCB8E5" w14:textId="4E903B41" w:rsidR="00E87E5B" w:rsidRPr="004E4EFD" w:rsidRDefault="00E87E5B" w:rsidP="004E4EFD">
      <w:pPr>
        <w:pStyle w:val="Heading2"/>
        <w:tabs>
          <w:tab w:val="right" w:pos="10800"/>
        </w:tabs>
        <w:spacing w:before="80" w:after="200"/>
        <w:ind w:right="-144"/>
        <w:rPr>
          <w:ins w:id="953" w:author="胡瀚" w:date="2018-02-10T18:26:00Z"/>
          <w:b w:val="0"/>
          <w:sz w:val="20"/>
          <w:szCs w:val="20"/>
          <w:rPrChange w:id="954" w:author="胡瀚" w:date="2018-02-10T18:44:00Z">
            <w:rPr>
              <w:ins w:id="955" w:author="胡瀚" w:date="2018-02-10T18:26:00Z"/>
              <w:rStyle w:val="Emphasis"/>
              <w:rFonts w:ascii="Times New Roman" w:hAnsi="Times New Roman" w:cs="Times New Roman"/>
              <w:color w:val="auto"/>
              <w:sz w:val="18"/>
            </w:rPr>
          </w:rPrChange>
        </w:rPr>
        <w:pPrChange w:id="956" w:author="胡瀚" w:date="2018-02-10T18:44:00Z">
          <w:pPr>
            <w:pStyle w:val="Heading3"/>
          </w:pPr>
        </w:pPrChange>
      </w:pPr>
      <w:ins w:id="957" w:author="胡瀚" w:date="2018-02-10T18:41:00Z">
        <w:r w:rsidRPr="004E4EFD">
          <w:rPr>
            <w:rFonts w:ascii="Times New Roman" w:hAnsi="Times New Roman" w:cs="Times New Roman"/>
            <w:b w:val="0"/>
            <w:i/>
            <w:color w:val="auto"/>
            <w:sz w:val="20"/>
            <w:szCs w:val="20"/>
            <w:rPrChange w:id="958" w:author="胡瀚" w:date="2018-02-10T18:44:00Z">
              <w:rPr>
                <w:rFonts w:ascii="Times New Roman" w:hAnsi="Times New Roman" w:cs="Times New Roman"/>
                <w:i/>
                <w:color w:val="auto"/>
                <w:sz w:val="22"/>
                <w:szCs w:val="22"/>
              </w:rPr>
            </w:rPrChange>
          </w:rPr>
          <w:t>Tutor</w:t>
        </w:r>
      </w:ins>
    </w:p>
    <w:p w14:paraId="3D733A2F" w14:textId="77777777" w:rsidR="007965BF" w:rsidRPr="00725BF1" w:rsidRDefault="007965BF" w:rsidP="00EB0317">
      <w:pPr>
        <w:pStyle w:val="ListParagraph"/>
        <w:numPr>
          <w:ilvl w:val="0"/>
          <w:numId w:val="8"/>
        </w:numPr>
        <w:spacing w:line="360" w:lineRule="auto"/>
        <w:rPr>
          <w:ins w:id="959" w:author="胡瀚" w:date="2018-02-10T18:26:00Z"/>
          <w:rFonts w:ascii="Times New Roman" w:hAnsi="Times New Roman"/>
          <w:sz w:val="20"/>
        </w:rPr>
        <w:pPrChange w:id="960" w:author="胡瀚" w:date="2018-02-10T18:38:00Z">
          <w:pPr>
            <w:pStyle w:val="ListParagraph"/>
            <w:numPr>
              <w:numId w:val="8"/>
            </w:numPr>
            <w:pBdr>
              <w:top w:val="nil"/>
              <w:left w:val="nil"/>
              <w:bottom w:val="nil"/>
              <w:right w:val="nil"/>
              <w:between w:val="nil"/>
            </w:pBdr>
            <w:ind w:hanging="360"/>
          </w:pPr>
        </w:pPrChange>
      </w:pPr>
      <w:ins w:id="961" w:author="胡瀚" w:date="2018-02-10T18:26:00Z">
        <w:r w:rsidRPr="00725BF1">
          <w:rPr>
            <w:rFonts w:ascii="Times New Roman" w:hAnsi="Times New Roman"/>
            <w:sz w:val="20"/>
          </w:rPr>
          <w:t>Instructed a group of students ranging from high school, to 2</w:t>
        </w:r>
        <w:r w:rsidRPr="00EB0317">
          <w:rPr>
            <w:rFonts w:ascii="Times New Roman" w:hAnsi="Times New Roman"/>
            <w:sz w:val="20"/>
            <w:rPrChange w:id="962" w:author="胡瀚" w:date="2018-02-10T18:38:00Z">
              <w:rPr>
                <w:rFonts w:ascii="Times New Roman" w:hAnsi="Times New Roman"/>
                <w:sz w:val="20"/>
                <w:vertAlign w:val="superscript"/>
              </w:rPr>
            </w:rPrChange>
          </w:rPr>
          <w:t>nd</w:t>
        </w:r>
        <w:r w:rsidRPr="00725BF1">
          <w:rPr>
            <w:rFonts w:ascii="Times New Roman" w:hAnsi="Times New Roman"/>
            <w:sz w:val="20"/>
          </w:rPr>
          <w:t xml:space="preserve"> year U of T students on English, Physics, Chemistry and Calculus.</w:t>
        </w:r>
      </w:ins>
    </w:p>
    <w:p w14:paraId="088BE562" w14:textId="77777777" w:rsidR="007965BF" w:rsidRPr="00725BF1" w:rsidRDefault="007965BF" w:rsidP="00EB0317">
      <w:pPr>
        <w:pStyle w:val="ListParagraph"/>
        <w:numPr>
          <w:ilvl w:val="0"/>
          <w:numId w:val="8"/>
        </w:numPr>
        <w:spacing w:line="360" w:lineRule="auto"/>
        <w:rPr>
          <w:ins w:id="963" w:author="胡瀚" w:date="2018-02-10T18:26:00Z"/>
          <w:rFonts w:ascii="Times New Roman" w:hAnsi="Times New Roman"/>
          <w:sz w:val="20"/>
        </w:rPr>
        <w:pPrChange w:id="964" w:author="胡瀚" w:date="2018-02-10T18:38:00Z">
          <w:pPr>
            <w:pStyle w:val="ListParagraph"/>
            <w:numPr>
              <w:numId w:val="8"/>
            </w:numPr>
            <w:pBdr>
              <w:top w:val="nil"/>
              <w:left w:val="nil"/>
              <w:bottom w:val="nil"/>
              <w:right w:val="nil"/>
              <w:between w:val="nil"/>
            </w:pBdr>
            <w:ind w:hanging="360"/>
          </w:pPr>
        </w:pPrChange>
      </w:pPr>
      <w:ins w:id="965" w:author="胡瀚" w:date="2018-02-10T18:26:00Z">
        <w:r w:rsidRPr="00725BF1">
          <w:rPr>
            <w:rFonts w:ascii="Times New Roman" w:hAnsi="Times New Roman"/>
            <w:sz w:val="20"/>
          </w:rPr>
          <w:t>Counseled students in defining study goals and formulate personal study methods.</w:t>
        </w:r>
      </w:ins>
    </w:p>
    <w:p w14:paraId="79EB9EF0" w14:textId="77777777" w:rsidR="007965BF" w:rsidRPr="00725BF1" w:rsidRDefault="007965BF" w:rsidP="007965BF">
      <w:pPr>
        <w:rPr>
          <w:ins w:id="966" w:author="胡瀚" w:date="2018-02-10T18:26:00Z"/>
          <w:rFonts w:ascii="Times New Roman" w:hAnsi="Times New Roman"/>
          <w:color w:val="auto"/>
          <w:sz w:val="16"/>
        </w:rPr>
      </w:pPr>
    </w:p>
    <w:p w14:paraId="5F3D622F" w14:textId="77777777" w:rsidR="007965BF" w:rsidRPr="00725BF1" w:rsidRDefault="007965BF" w:rsidP="007965BF">
      <w:pPr>
        <w:pStyle w:val="Heading1"/>
        <w:pBdr>
          <w:top w:val="none" w:sz="0" w:space="0" w:color="auto"/>
          <w:left w:val="none" w:sz="0" w:space="0" w:color="auto"/>
          <w:bottom w:val="none" w:sz="0" w:space="0" w:color="auto"/>
          <w:right w:val="none" w:sz="0" w:space="0" w:color="auto"/>
          <w:between w:val="none" w:sz="0" w:space="0" w:color="auto"/>
        </w:pBdr>
        <w:spacing w:before="0"/>
        <w:ind w:right="302"/>
        <w:jc w:val="center"/>
        <w:rPr>
          <w:ins w:id="967" w:author="胡瀚" w:date="2018-02-10T18:26:00Z"/>
          <w:rFonts w:ascii="Times New Roman" w:hAnsi="Times New Roman" w:cs="Times New Roman"/>
          <w:color w:val="auto"/>
          <w:sz w:val="22"/>
          <w:szCs w:val="20"/>
        </w:rPr>
      </w:pPr>
      <w:ins w:id="968" w:author="胡瀚" w:date="2018-02-10T18:26:00Z">
        <w:r w:rsidRPr="00725BF1">
          <w:rPr>
            <w:rFonts w:ascii="Times New Roman" w:hAnsi="Times New Roman" w:cs="Times New Roman"/>
            <w:color w:val="auto"/>
            <w:sz w:val="22"/>
            <w:szCs w:val="20"/>
          </w:rPr>
          <w:t>SKILLS &amp; INTEREST</w:t>
        </w:r>
      </w:ins>
    </w:p>
    <w:p w14:paraId="50EC8ECC" w14:textId="77777777" w:rsidR="007965BF" w:rsidRPr="00C94EF7" w:rsidRDefault="007965BF" w:rsidP="00FE7E84">
      <w:pPr>
        <w:spacing w:line="360" w:lineRule="auto"/>
        <w:ind w:left="360" w:right="302"/>
        <w:contextualSpacing/>
        <w:rPr>
          <w:ins w:id="969" w:author="胡瀚" w:date="2018-02-10T18:26:00Z"/>
          <w:rFonts w:ascii="Times New Roman" w:hAnsi="Times New Roman" w:cs="Times New Roman"/>
          <w:color w:val="auto"/>
          <w:sz w:val="20"/>
          <w:szCs w:val="20"/>
          <w:rPrChange w:id="970" w:author="胡瀚" w:date="2018-02-10T19:16:00Z">
            <w:rPr>
              <w:ins w:id="971" w:author="胡瀚" w:date="2018-02-10T18:26:00Z"/>
              <w:color w:val="auto"/>
              <w:sz w:val="16"/>
            </w:rPr>
          </w:rPrChange>
        </w:rPr>
        <w:pPrChange w:id="972" w:author="胡瀚" w:date="2018-02-10T19:22:00Z">
          <w:pPr>
            <w:spacing w:before="0" w:after="160"/>
            <w:ind w:right="302"/>
            <w:contextualSpacing/>
          </w:pPr>
        </w:pPrChange>
      </w:pPr>
      <w:commentRangeStart w:id="973"/>
      <w:ins w:id="974" w:author="胡瀚" w:date="2018-02-10T18:26:00Z">
        <w:r w:rsidRPr="0091799E">
          <w:rPr>
            <w:rFonts w:ascii="Times New Roman" w:hAnsi="Times New Roman" w:cs="Times New Roman"/>
            <w:b/>
            <w:color w:val="auto"/>
            <w:sz w:val="20"/>
            <w:szCs w:val="20"/>
            <w:u w:val="single"/>
            <w:rPrChange w:id="975" w:author="胡瀚" w:date="2018-02-10T19:28:00Z">
              <w:rPr>
                <w:rFonts w:ascii="Times New Roman" w:hAnsi="Times New Roman" w:cs="Times New Roman"/>
                <w:b/>
                <w:color w:val="auto"/>
                <w:sz w:val="22"/>
                <w:szCs w:val="22"/>
              </w:rPr>
            </w:rPrChange>
          </w:rPr>
          <w:t>Software</w:t>
        </w:r>
        <w:r w:rsidRPr="0091799E">
          <w:rPr>
            <w:rFonts w:ascii="Times New Roman" w:hAnsi="Times New Roman" w:cs="Times New Roman"/>
            <w:b/>
            <w:color w:val="auto"/>
            <w:sz w:val="20"/>
            <w:szCs w:val="20"/>
            <w:u w:val="single"/>
            <w:rPrChange w:id="976" w:author="胡瀚" w:date="2018-02-10T19:28:00Z">
              <w:rPr>
                <w:color w:val="auto"/>
                <w:sz w:val="16"/>
              </w:rPr>
            </w:rPrChange>
          </w:rPr>
          <w:t>:</w:t>
        </w:r>
        <w:r w:rsidRPr="00C94EF7">
          <w:rPr>
            <w:rFonts w:ascii="Times New Roman" w:hAnsi="Times New Roman" w:cs="Times New Roman"/>
            <w:color w:val="auto"/>
            <w:sz w:val="20"/>
            <w:szCs w:val="20"/>
            <w:rPrChange w:id="977" w:author="胡瀚" w:date="2018-02-10T19:16:00Z">
              <w:rPr>
                <w:color w:val="auto"/>
                <w:sz w:val="16"/>
              </w:rPr>
            </w:rPrChange>
          </w:rPr>
          <w:t xml:space="preserve"> </w:t>
        </w:r>
        <w:r w:rsidRPr="00C94EF7">
          <w:rPr>
            <w:rFonts w:ascii="Times New Roman" w:hAnsi="Times New Roman" w:cs="Times New Roman"/>
            <w:color w:val="auto"/>
            <w:sz w:val="20"/>
            <w:szCs w:val="20"/>
            <w:rPrChange w:id="978" w:author="胡瀚" w:date="2018-02-10T19:16:00Z">
              <w:rPr/>
            </w:rPrChange>
          </w:rPr>
          <w:t>SolidWorks (Associate Level Certified), Arduino, MATLAB &amp; Simulink, Robot Operating System (ROS), Machining, Microsoft Excel</w:t>
        </w:r>
        <w:commentRangeEnd w:id="973"/>
        <w:r w:rsidRPr="00C94EF7">
          <w:rPr>
            <w:rFonts w:ascii="Times New Roman" w:hAnsi="Times New Roman" w:cs="Times New Roman"/>
            <w:color w:val="auto"/>
            <w:sz w:val="20"/>
            <w:szCs w:val="20"/>
            <w:rPrChange w:id="979" w:author="胡瀚" w:date="2018-02-10T19:16:00Z">
              <w:rPr>
                <w:rStyle w:val="CommentReference"/>
                <w:color w:val="auto"/>
                <w:sz w:val="14"/>
              </w:rPr>
            </w:rPrChange>
          </w:rPr>
          <w:commentReference w:id="973"/>
        </w:r>
        <w:r w:rsidRPr="00C94EF7">
          <w:rPr>
            <w:rFonts w:ascii="Times New Roman" w:hAnsi="Times New Roman" w:cs="Times New Roman"/>
            <w:color w:val="auto"/>
            <w:sz w:val="20"/>
            <w:szCs w:val="20"/>
            <w:rPrChange w:id="980" w:author="胡瀚" w:date="2018-02-10T19:16:00Z">
              <w:rPr/>
            </w:rPrChange>
          </w:rPr>
          <w:t>, C programming, C++ Programming, ANSYS Explicit Dynamics.</w:t>
        </w:r>
      </w:ins>
    </w:p>
    <w:p w14:paraId="1E2F0D44" w14:textId="77777777" w:rsidR="007965BF" w:rsidRPr="00C94EF7" w:rsidRDefault="007965BF" w:rsidP="00C94EF7">
      <w:pPr>
        <w:spacing w:line="360" w:lineRule="auto"/>
        <w:ind w:left="360" w:right="302"/>
        <w:rPr>
          <w:ins w:id="981" w:author="胡瀚" w:date="2018-02-10T18:26:00Z"/>
          <w:rFonts w:ascii="Times New Roman" w:hAnsi="Times New Roman" w:cs="Times New Roman"/>
          <w:color w:val="auto"/>
          <w:sz w:val="20"/>
          <w:szCs w:val="20"/>
          <w:rPrChange w:id="982" w:author="胡瀚" w:date="2018-02-10T19:16:00Z">
            <w:rPr>
              <w:ins w:id="983" w:author="胡瀚" w:date="2018-02-10T18:26:00Z"/>
            </w:rPr>
          </w:rPrChange>
        </w:rPr>
        <w:pPrChange w:id="984" w:author="胡瀚" w:date="2018-02-10T19:22:00Z">
          <w:pPr>
            <w:spacing w:before="0" w:after="160"/>
            <w:ind w:right="302"/>
            <w:contextualSpacing/>
          </w:pPr>
        </w:pPrChange>
      </w:pPr>
      <w:commentRangeStart w:id="985"/>
      <w:ins w:id="986" w:author="胡瀚" w:date="2018-02-10T18:26:00Z">
        <w:r w:rsidRPr="0091799E">
          <w:rPr>
            <w:rFonts w:ascii="Times New Roman" w:hAnsi="Times New Roman" w:cs="Times New Roman"/>
            <w:b/>
            <w:color w:val="auto"/>
            <w:sz w:val="20"/>
            <w:szCs w:val="20"/>
            <w:u w:val="single"/>
            <w:rPrChange w:id="987" w:author="胡瀚" w:date="2018-02-10T19:28:00Z">
              <w:rPr>
                <w:rFonts w:ascii="Times New Roman" w:hAnsi="Times New Roman" w:cs="Times New Roman"/>
                <w:b/>
                <w:color w:val="auto"/>
                <w:sz w:val="22"/>
                <w:szCs w:val="22"/>
              </w:rPr>
            </w:rPrChange>
          </w:rPr>
          <w:t>Soft Skills:</w:t>
        </w:r>
        <w:r w:rsidRPr="00C94EF7">
          <w:rPr>
            <w:rFonts w:ascii="Times New Roman" w:hAnsi="Times New Roman" w:cs="Times New Roman"/>
            <w:color w:val="auto"/>
            <w:sz w:val="20"/>
            <w:szCs w:val="20"/>
            <w:rPrChange w:id="988" w:author="胡瀚" w:date="2018-02-10T19:16:00Z">
              <w:rPr>
                <w:color w:val="auto"/>
                <w:sz w:val="16"/>
              </w:rPr>
            </w:rPrChange>
          </w:rPr>
          <w:t xml:space="preserve"> </w:t>
        </w:r>
        <w:r w:rsidRPr="00C94EF7">
          <w:rPr>
            <w:rFonts w:ascii="Times New Roman" w:hAnsi="Times New Roman" w:cs="Times New Roman"/>
            <w:color w:val="auto"/>
            <w:sz w:val="20"/>
            <w:szCs w:val="20"/>
            <w:rPrChange w:id="989" w:author="胡瀚" w:date="2018-02-10T19:16:00Z">
              <w:rPr/>
            </w:rPrChange>
          </w:rPr>
          <w:t>Teamwork, Project management, Big picture thinking, Strong work ethics, Multitasking.</w:t>
        </w:r>
        <w:commentRangeEnd w:id="985"/>
        <w:r w:rsidRPr="00C94EF7">
          <w:rPr>
            <w:rFonts w:ascii="Times New Roman" w:hAnsi="Times New Roman" w:cs="Times New Roman"/>
            <w:color w:val="auto"/>
            <w:sz w:val="20"/>
            <w:szCs w:val="20"/>
            <w:rPrChange w:id="990" w:author="胡瀚" w:date="2018-02-10T19:16:00Z">
              <w:rPr>
                <w:rStyle w:val="CommentReference"/>
                <w:color w:val="auto"/>
                <w:sz w:val="14"/>
              </w:rPr>
            </w:rPrChange>
          </w:rPr>
          <w:commentReference w:id="985"/>
        </w:r>
      </w:ins>
    </w:p>
    <w:p w14:paraId="0E1CA56D" w14:textId="77777777" w:rsidR="007965BF" w:rsidRPr="00C94EF7" w:rsidRDefault="007965BF" w:rsidP="00C94EF7">
      <w:pPr>
        <w:spacing w:line="360" w:lineRule="auto"/>
        <w:ind w:left="360" w:right="302"/>
        <w:rPr>
          <w:ins w:id="991" w:author="胡瀚" w:date="2018-02-10T18:26:00Z"/>
          <w:rFonts w:ascii="Times New Roman" w:hAnsi="Times New Roman" w:cs="Times New Roman"/>
          <w:color w:val="auto"/>
          <w:sz w:val="20"/>
          <w:szCs w:val="20"/>
          <w:rPrChange w:id="992" w:author="胡瀚" w:date="2018-02-10T19:16:00Z">
            <w:rPr>
              <w:ins w:id="993" w:author="胡瀚" w:date="2018-02-10T18:26:00Z"/>
              <w:color w:val="auto"/>
              <w:sz w:val="16"/>
            </w:rPr>
          </w:rPrChange>
        </w:rPr>
        <w:pPrChange w:id="994" w:author="胡瀚" w:date="2018-02-10T19:22:00Z">
          <w:pPr>
            <w:spacing w:before="0" w:after="160"/>
            <w:ind w:right="302"/>
            <w:contextualSpacing/>
          </w:pPr>
        </w:pPrChange>
      </w:pPr>
      <w:ins w:id="995" w:author="胡瀚" w:date="2018-02-10T18:26:00Z">
        <w:r w:rsidRPr="0091799E">
          <w:rPr>
            <w:rFonts w:ascii="Times New Roman" w:hAnsi="Times New Roman" w:cs="Times New Roman"/>
            <w:b/>
            <w:color w:val="auto"/>
            <w:sz w:val="20"/>
            <w:szCs w:val="20"/>
            <w:u w:val="single"/>
            <w:rPrChange w:id="996" w:author="胡瀚" w:date="2018-02-10T19:28:00Z">
              <w:rPr>
                <w:rFonts w:ascii="Times New Roman" w:hAnsi="Times New Roman" w:cs="Times New Roman"/>
                <w:b/>
                <w:color w:val="auto"/>
                <w:sz w:val="22"/>
                <w:szCs w:val="22"/>
              </w:rPr>
            </w:rPrChange>
          </w:rPr>
          <w:t>Language:</w:t>
        </w:r>
        <w:r w:rsidRPr="00C94EF7">
          <w:rPr>
            <w:rFonts w:ascii="Times New Roman" w:hAnsi="Times New Roman" w:cs="Times New Roman"/>
            <w:color w:val="auto"/>
            <w:sz w:val="20"/>
            <w:szCs w:val="20"/>
            <w:rPrChange w:id="997" w:author="胡瀚" w:date="2018-02-10T19:16:00Z">
              <w:rPr>
                <w:rFonts w:ascii="Times New Roman" w:hAnsi="Times New Roman" w:cs="Times New Roman"/>
                <w:b/>
                <w:color w:val="auto"/>
                <w:sz w:val="22"/>
                <w:szCs w:val="22"/>
              </w:rPr>
            </w:rPrChange>
          </w:rPr>
          <w:t xml:space="preserve"> </w:t>
        </w:r>
        <w:r w:rsidRPr="00C94EF7">
          <w:rPr>
            <w:rFonts w:ascii="Times New Roman" w:hAnsi="Times New Roman" w:cs="Times New Roman"/>
            <w:color w:val="auto"/>
            <w:sz w:val="20"/>
            <w:szCs w:val="20"/>
            <w:rPrChange w:id="998" w:author="胡瀚" w:date="2018-02-10T19:16:00Z">
              <w:rPr/>
            </w:rPrChange>
          </w:rPr>
          <w:t>Fluent</w:t>
        </w:r>
        <w:r w:rsidRPr="00C94EF7">
          <w:rPr>
            <w:rFonts w:ascii="Times New Roman" w:hAnsi="Times New Roman" w:cs="Times New Roman"/>
            <w:color w:val="auto"/>
            <w:sz w:val="20"/>
            <w:szCs w:val="20"/>
            <w:rPrChange w:id="999" w:author="胡瀚" w:date="2018-02-10T19:16:00Z">
              <w:rPr>
                <w:color w:val="auto"/>
                <w:sz w:val="16"/>
              </w:rPr>
            </w:rPrChange>
          </w:rPr>
          <w:t xml:space="preserve"> </w:t>
        </w:r>
        <w:r w:rsidRPr="00C94EF7">
          <w:rPr>
            <w:rFonts w:ascii="Times New Roman" w:hAnsi="Times New Roman" w:cs="Times New Roman"/>
            <w:color w:val="auto"/>
            <w:sz w:val="20"/>
            <w:szCs w:val="20"/>
            <w:rPrChange w:id="1000" w:author="胡瀚" w:date="2018-02-10T19:16:00Z">
              <w:rPr/>
            </w:rPrChange>
          </w:rPr>
          <w:t>in English and Mandarin.</w:t>
        </w:r>
      </w:ins>
    </w:p>
    <w:p w14:paraId="0D3C3F6E" w14:textId="7C02F127" w:rsidR="0030085F" w:rsidRPr="00C94EF7" w:rsidRDefault="007965BF" w:rsidP="00C94EF7">
      <w:pPr>
        <w:spacing w:line="360" w:lineRule="auto"/>
        <w:ind w:left="360" w:right="302"/>
        <w:rPr>
          <w:rFonts w:ascii="Times New Roman" w:hAnsi="Times New Roman" w:cs="Times New Roman"/>
          <w:color w:val="auto"/>
          <w:sz w:val="20"/>
          <w:szCs w:val="20"/>
          <w:rPrChange w:id="1001" w:author="胡瀚" w:date="2018-02-10T19:16:00Z">
            <w:rPr>
              <w:rFonts w:ascii="Times New Roman" w:hAnsi="Times New Roman" w:cs="Times New Roman"/>
            </w:rPr>
          </w:rPrChange>
        </w:rPr>
        <w:pPrChange w:id="1002" w:author="胡瀚" w:date="2018-02-10T19:22:00Z">
          <w:pPr/>
        </w:pPrChange>
      </w:pPr>
      <w:ins w:id="1003" w:author="胡瀚" w:date="2018-02-10T18:26:00Z">
        <w:r w:rsidRPr="0091799E">
          <w:rPr>
            <w:rFonts w:ascii="Times New Roman" w:hAnsi="Times New Roman" w:cs="Times New Roman"/>
            <w:b/>
            <w:color w:val="auto"/>
            <w:sz w:val="20"/>
            <w:szCs w:val="20"/>
            <w:u w:val="single"/>
            <w:rPrChange w:id="1004" w:author="胡瀚" w:date="2018-02-10T19:28:00Z">
              <w:rPr>
                <w:rFonts w:ascii="Times New Roman" w:hAnsi="Times New Roman" w:cs="Times New Roman"/>
                <w:b/>
                <w:color w:val="auto"/>
                <w:sz w:val="22"/>
                <w:szCs w:val="22"/>
              </w:rPr>
            </w:rPrChange>
          </w:rPr>
          <w:t>Interest:</w:t>
        </w:r>
        <w:r w:rsidRPr="00C94EF7">
          <w:rPr>
            <w:rFonts w:ascii="Times New Roman" w:hAnsi="Times New Roman" w:cs="Times New Roman"/>
            <w:color w:val="auto"/>
            <w:sz w:val="20"/>
            <w:szCs w:val="20"/>
            <w:rPrChange w:id="1005" w:author="胡瀚" w:date="2018-02-10T19:16:00Z">
              <w:rPr>
                <w:color w:val="auto"/>
                <w:sz w:val="16"/>
              </w:rPr>
            </w:rPrChange>
          </w:rPr>
          <w:t xml:space="preserve"> </w:t>
        </w:r>
        <w:r w:rsidRPr="00C94EF7">
          <w:rPr>
            <w:rFonts w:ascii="Times New Roman" w:hAnsi="Times New Roman" w:cs="Times New Roman"/>
            <w:color w:val="auto"/>
            <w:sz w:val="20"/>
            <w:szCs w:val="20"/>
            <w:rPrChange w:id="1006" w:author="胡瀚" w:date="2018-02-10T19:16:00Z">
              <w:rPr/>
            </w:rPrChange>
          </w:rPr>
          <w:t>Skiing, Skating</w:t>
        </w:r>
        <w:r w:rsidRPr="00C94EF7">
          <w:rPr>
            <w:rFonts w:ascii="Times New Roman" w:hAnsi="Times New Roman" w:cs="Times New Roman"/>
            <w:color w:val="auto"/>
            <w:sz w:val="20"/>
            <w:szCs w:val="20"/>
            <w:rPrChange w:id="1007" w:author="胡瀚" w:date="2018-02-10T19:16:00Z">
              <w:rPr>
                <w:rStyle w:val="CommentReference"/>
                <w:color w:val="auto"/>
                <w:sz w:val="14"/>
              </w:rPr>
            </w:rPrChange>
          </w:rPr>
          <w:commentReference w:id="1008"/>
        </w:r>
        <w:r w:rsidRPr="00C94EF7">
          <w:rPr>
            <w:rFonts w:ascii="Times New Roman" w:hAnsi="Times New Roman" w:cs="Times New Roman"/>
            <w:color w:val="auto"/>
            <w:sz w:val="20"/>
            <w:szCs w:val="20"/>
            <w:rPrChange w:id="1009" w:author="胡瀚" w:date="2018-02-10T19:16:00Z">
              <w:rPr/>
            </w:rPrChange>
          </w:rPr>
          <w:t>, Board Games, Films, Anime, Travelling, Food, Cooking.</w:t>
        </w:r>
      </w:ins>
    </w:p>
    <w:sectPr w:rsidR="0030085F" w:rsidRPr="00C94EF7" w:rsidSect="009B4CED">
      <w:pgSz w:w="12240" w:h="15840"/>
      <w:pgMar w:top="720" w:right="720" w:bottom="720" w:left="720" w:header="0" w:footer="720" w:gutter="0"/>
      <w:pgNumType w:start="1"/>
      <w:cols w:space="720"/>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Gary" w:date="2018-02-06T12:45:00Z" w:initials="G">
    <w:p w14:paraId="12D3036E" w14:textId="77777777" w:rsidR="004516CE" w:rsidRDefault="00676609">
      <w:pPr>
        <w:pStyle w:val="CommentText"/>
      </w:pPr>
      <w:r>
        <w:rPr>
          <w:rStyle w:val="CommentReference"/>
        </w:rPr>
        <w:annotationRef/>
      </w:r>
      <w:r>
        <w:t xml:space="preserve">It would be good to have an “Objective Statement” here. </w:t>
      </w:r>
      <w:r w:rsidR="004516CE">
        <w:t xml:space="preserve">That is, put some thought into what you want and clearly articulate it. </w:t>
      </w:r>
    </w:p>
    <w:p w14:paraId="1A1CCB43" w14:textId="77777777" w:rsidR="004516CE" w:rsidRDefault="004516CE">
      <w:pPr>
        <w:pStyle w:val="CommentText"/>
      </w:pPr>
    </w:p>
    <w:p w14:paraId="3F2C4418" w14:textId="6ED2895F" w:rsidR="00676609" w:rsidRDefault="00676609">
      <w:pPr>
        <w:pStyle w:val="CommentText"/>
      </w:pPr>
      <w:r>
        <w:t xml:space="preserve">Something like “Electrical Engineering graduate seeking </w:t>
      </w:r>
      <w:r w:rsidR="004516CE">
        <w:t>employment in robotics field with a company where I can add value and learn from mentors.</w:t>
      </w:r>
      <w:r w:rsidR="005A3292">
        <w:t>”</w:t>
      </w:r>
    </w:p>
  </w:comment>
  <w:comment w:id="177" w:author="Gary" w:date="2018-02-06T13:14:00Z" w:initials="G">
    <w:p w14:paraId="28FF752A" w14:textId="588617A8" w:rsidR="001A3EFD" w:rsidRDefault="001A3EFD">
      <w:pPr>
        <w:pStyle w:val="CommentText"/>
      </w:pPr>
      <w:r>
        <w:rPr>
          <w:rStyle w:val="CommentReference"/>
        </w:rPr>
        <w:annotationRef/>
      </w:r>
      <w:r>
        <w:t>Do you mean 2017?</w:t>
      </w:r>
    </w:p>
  </w:comment>
  <w:comment w:id="192" w:author="Gary" w:date="2018-02-06T12:54:00Z" w:initials="G">
    <w:p w14:paraId="730CE3CA" w14:textId="18F75909" w:rsidR="005A3292" w:rsidRDefault="005A3292">
      <w:pPr>
        <w:pStyle w:val="CommentText"/>
      </w:pPr>
      <w:r>
        <w:rPr>
          <w:rStyle w:val="CommentReference"/>
        </w:rPr>
        <w:annotationRef/>
      </w:r>
      <w:r>
        <w:t>Here, it would be great to add in some more descriptions about the software architecture itself (especially if it includes any technical keywords/tools that an employer may be specifically looking for)</w:t>
      </w:r>
    </w:p>
  </w:comment>
  <w:comment w:id="409" w:author="Gary" w:date="2018-02-06T13:15:00Z" w:initials="G">
    <w:p w14:paraId="2B466BC3" w14:textId="79EC3D63" w:rsidR="001A3EFD" w:rsidRDefault="001A3EFD">
      <w:pPr>
        <w:pStyle w:val="CommentText"/>
      </w:pPr>
      <w:r>
        <w:rPr>
          <w:rStyle w:val="CommentReference"/>
        </w:rPr>
        <w:annotationRef/>
      </w:r>
      <w:r>
        <w:t>Since this is only a few weeks old, you may want to put this (and the next project) into a “Current Projects” section.</w:t>
      </w:r>
    </w:p>
  </w:comment>
  <w:comment w:id="555" w:author="Gary" w:date="2018-02-06T13:03:00Z" w:initials="G">
    <w:p w14:paraId="6E7615B7" w14:textId="11C37C12" w:rsidR="00B70DA0" w:rsidRDefault="00B70DA0">
      <w:pPr>
        <w:pStyle w:val="CommentText"/>
      </w:pPr>
      <w:r>
        <w:rPr>
          <w:rStyle w:val="CommentReference"/>
        </w:rPr>
        <w:annotationRef/>
      </w:r>
      <w:r>
        <w:t>I would put this under an Awards section (as suggested above). May want to shorten this a bit.</w:t>
      </w:r>
    </w:p>
  </w:comment>
  <w:comment w:id="636" w:author="Gary" w:date="2018-02-06T13:09:00Z" w:initials="G">
    <w:p w14:paraId="0CD7522F" w14:textId="1D47888E" w:rsidR="00317CE0" w:rsidRDefault="00317CE0">
      <w:pPr>
        <w:pStyle w:val="CommentText"/>
      </w:pPr>
      <w:r>
        <w:rPr>
          <w:rStyle w:val="CommentReference"/>
        </w:rPr>
        <w:annotationRef/>
      </w:r>
      <w:r>
        <w:t>Many employers will scan (manually or using computer search) technical keywords. Don’t be shy about putting in tech with which you have a working knowledge (either here or in any of the above descriptions)</w:t>
      </w:r>
    </w:p>
  </w:comment>
  <w:comment w:id="651" w:author="Gary" w:date="2018-02-06T13:06:00Z" w:initials="G">
    <w:p w14:paraId="5015C962" w14:textId="5F8BAF77" w:rsidR="00B70DA0" w:rsidRDefault="00B70DA0">
      <w:pPr>
        <w:pStyle w:val="CommentText"/>
      </w:pPr>
      <w:r>
        <w:rPr>
          <w:rStyle w:val="CommentReference"/>
        </w:rPr>
        <w:annotationRef/>
      </w:r>
      <w:r>
        <w:t xml:space="preserve">These are claims that I see in many resumes. </w:t>
      </w:r>
      <w:r w:rsidR="00317CE0">
        <w:t>I generally ignore these. However, I really take notice when evidence of these assets are present in the way things are worded in the resume. This is why I’ve tried to add OUTCOMES to every bullet of your resume. This, more than anything, demonstrates the ability to see the big picture – that is, how your work impacts the company, product, customer, etc.</w:t>
      </w:r>
    </w:p>
  </w:comment>
  <w:comment w:id="675" w:author="Gary" w:date="2018-02-06T13:05:00Z" w:initials="G">
    <w:p w14:paraId="2189698D" w14:textId="3A1B9AFE" w:rsidR="00B70DA0" w:rsidRDefault="00B70DA0">
      <w:pPr>
        <w:pStyle w:val="CommentText"/>
      </w:pPr>
      <w:r>
        <w:rPr>
          <w:rStyle w:val="CommentReference"/>
        </w:rPr>
        <w:annotationRef/>
      </w:r>
      <w:r>
        <w:t>May want to be a bit more specific. This list helps a potential employer to form an image of the type of person you are. What about travel, sports, other social stuff?</w:t>
      </w:r>
    </w:p>
  </w:comment>
  <w:comment w:id="708" w:author="Gary" w:date="2018-02-06T12:37:00Z" w:initials="G">
    <w:p w14:paraId="17EA6BF7" w14:textId="77777777" w:rsidR="007965BF" w:rsidRDefault="007965BF" w:rsidP="007965BF">
      <w:pPr>
        <w:pStyle w:val="CommentText"/>
      </w:pPr>
      <w:r>
        <w:rPr>
          <w:rStyle w:val="CommentReference"/>
        </w:rPr>
        <w:annotationRef/>
      </w:r>
      <w:r>
        <w:t xml:space="preserve">I would move this below the Work Experience Section </w:t>
      </w:r>
    </w:p>
  </w:comment>
  <w:comment w:id="735" w:author="Gary" w:date="2018-02-06T12:52:00Z" w:initials="G">
    <w:p w14:paraId="173CB3E1" w14:textId="77777777" w:rsidR="007965BF" w:rsidRDefault="007965BF" w:rsidP="007965BF">
      <w:pPr>
        <w:pStyle w:val="CommentText"/>
      </w:pPr>
      <w:r>
        <w:rPr>
          <w:rStyle w:val="CommentReference"/>
        </w:rPr>
        <w:annotationRef/>
      </w:r>
      <w:r>
        <w:t>Perhaps you can move these to the bottom under an “Awards &amp; Scholarships” section</w:t>
      </w:r>
    </w:p>
  </w:comment>
  <w:comment w:id="884" w:author="Gary" w:date="2018-02-06T13:15:00Z" w:initials="G">
    <w:p w14:paraId="19F1E537" w14:textId="77777777" w:rsidR="000A372C" w:rsidRDefault="000A372C" w:rsidP="000A372C">
      <w:pPr>
        <w:pStyle w:val="CommentText"/>
      </w:pPr>
      <w:r>
        <w:rPr>
          <w:rStyle w:val="CommentReference"/>
        </w:rPr>
        <w:annotationRef/>
      </w:r>
      <w:r>
        <w:t>Since this is only a few weeks old, you may want to put this (and the next project) into a “Current Projects” section.</w:t>
      </w:r>
    </w:p>
  </w:comment>
  <w:comment w:id="973" w:author="Gary" w:date="2018-02-06T13:09:00Z" w:initials="G">
    <w:p w14:paraId="7EC26A30" w14:textId="77777777" w:rsidR="007965BF" w:rsidRDefault="007965BF" w:rsidP="007965BF">
      <w:pPr>
        <w:pStyle w:val="CommentText"/>
      </w:pPr>
      <w:r>
        <w:rPr>
          <w:rStyle w:val="CommentReference"/>
        </w:rPr>
        <w:annotationRef/>
      </w:r>
      <w:r>
        <w:t>Many employers will scan (manually or using computer search) technical keywords. Don’t be shy about putting in tech with which you have a working knowledge (either here or in any of the above descriptions)</w:t>
      </w:r>
    </w:p>
  </w:comment>
  <w:comment w:id="985" w:author="Gary" w:date="2018-02-06T13:06:00Z" w:initials="G">
    <w:p w14:paraId="0370A2EF" w14:textId="77777777" w:rsidR="007965BF" w:rsidRDefault="007965BF" w:rsidP="007965BF">
      <w:pPr>
        <w:pStyle w:val="CommentText"/>
      </w:pPr>
      <w:r>
        <w:rPr>
          <w:rStyle w:val="CommentReference"/>
        </w:rPr>
        <w:annotationRef/>
      </w:r>
      <w:r>
        <w:t>These are claims that I see in many resumes. I generally ignore these. However, I really take notice when evidence of these assets are present in the way things are worded in the resume. This is why I’ve tried to add OUTCOMES to every bullet of your resume. This, more than anything, demonstrates the ability to see the big picture – that is, how your work impacts the company, product, customer, etc.</w:t>
      </w:r>
    </w:p>
  </w:comment>
  <w:comment w:id="1008" w:author="Gary" w:date="2018-02-06T13:05:00Z" w:initials="G">
    <w:p w14:paraId="13276918" w14:textId="77777777" w:rsidR="007965BF" w:rsidRDefault="007965BF" w:rsidP="007965BF">
      <w:pPr>
        <w:pStyle w:val="CommentText"/>
      </w:pPr>
      <w:r>
        <w:rPr>
          <w:rStyle w:val="CommentReference"/>
        </w:rPr>
        <w:annotationRef/>
      </w:r>
      <w:r>
        <w:t>May want to be a bit more specific. This list helps a potential employer to form an image of the type of person you are. What about travel, sports, other social stuff?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2C4418" w15:done="0"/>
  <w15:commentEx w15:paraId="28FF752A" w15:done="0"/>
  <w15:commentEx w15:paraId="730CE3CA" w15:done="1"/>
  <w15:commentEx w15:paraId="2B466BC3" w15:done="0"/>
  <w15:commentEx w15:paraId="6E7615B7" w15:done="0"/>
  <w15:commentEx w15:paraId="0CD7522F" w15:done="1"/>
  <w15:commentEx w15:paraId="5015C962" w15:done="0"/>
  <w15:commentEx w15:paraId="2189698D" w15:done="0"/>
  <w15:commentEx w15:paraId="17EA6BF7" w15:done="1"/>
  <w15:commentEx w15:paraId="173CB3E1" w15:done="1"/>
  <w15:commentEx w15:paraId="19F1E537" w15:done="0"/>
  <w15:commentEx w15:paraId="7EC26A30" w15:done="1"/>
  <w15:commentEx w15:paraId="0370A2EF" w15:done="0"/>
  <w15:commentEx w15:paraId="132769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2C4418" w16cid:durableId="1E259A62"/>
  <w16cid:commentId w16cid:paraId="28FF752A" w16cid:durableId="1E259A68"/>
  <w16cid:commentId w16cid:paraId="730CE3CA" w16cid:durableId="1E259A69"/>
  <w16cid:commentId w16cid:paraId="2B466BC3" w16cid:durableId="1E259A6A"/>
  <w16cid:commentId w16cid:paraId="6E7615B7" w16cid:durableId="1E259A6C"/>
  <w16cid:commentId w16cid:paraId="0CD7522F" w16cid:durableId="1E259A6D"/>
  <w16cid:commentId w16cid:paraId="5015C962" w16cid:durableId="1E259A6E"/>
  <w16cid:commentId w16cid:paraId="2189698D" w16cid:durableId="1E259A6F"/>
  <w16cid:commentId w16cid:paraId="17EA6BF7" w16cid:durableId="1E282F0D"/>
  <w16cid:commentId w16cid:paraId="173CB3E1" w16cid:durableId="1E282F0E"/>
  <w16cid:commentId w16cid:paraId="19F1E537" w16cid:durableId="1E29B7EB"/>
  <w16cid:commentId w16cid:paraId="7EC26A30" w16cid:durableId="1E29B7EA"/>
  <w16cid:commentId w16cid:paraId="0370A2EF" w16cid:durableId="1E29B7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279DF" w14:textId="77777777" w:rsidR="000B67DF" w:rsidRDefault="000B67DF" w:rsidP="00432D76">
      <w:pPr>
        <w:spacing w:before="0" w:line="240" w:lineRule="auto"/>
      </w:pPr>
      <w:r>
        <w:separator/>
      </w:r>
    </w:p>
  </w:endnote>
  <w:endnote w:type="continuationSeparator" w:id="0">
    <w:p w14:paraId="36CF6901" w14:textId="77777777" w:rsidR="000B67DF" w:rsidRDefault="000B67DF" w:rsidP="00432D7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altName w:val="Calibri"/>
    <w:panose1 w:val="00000500000000000000"/>
    <w:charset w:val="00"/>
    <w:family w:val="auto"/>
    <w:pitch w:val="variable"/>
    <w:sig w:usb0="20000207" w:usb1="00000002" w:usb2="00000000" w:usb3="00000000" w:csb0="00000197" w:csb1="00000000"/>
  </w:font>
  <w:font w:name="SimSun">
    <w:altName w:val="宋体"/>
    <w:panose1 w:val="02010600030101010101"/>
    <w:charset w:val="86"/>
    <w:family w:val="auto"/>
    <w:pitch w:val="variable"/>
    <w:sig w:usb0="00000003" w:usb1="288F0000" w:usb2="00000016" w:usb3="00000000" w:csb0="00040001" w:csb1="00000000"/>
  </w:font>
  <w:font w:name="Open Sans">
    <w:altName w:val="Segoe UI"/>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 PL UMing H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D8661" w14:textId="77777777" w:rsidR="000B67DF" w:rsidRDefault="000B67DF" w:rsidP="00432D76">
      <w:pPr>
        <w:spacing w:before="0" w:line="240" w:lineRule="auto"/>
      </w:pPr>
      <w:r>
        <w:separator/>
      </w:r>
    </w:p>
  </w:footnote>
  <w:footnote w:type="continuationSeparator" w:id="0">
    <w:p w14:paraId="51094CAE" w14:textId="77777777" w:rsidR="000B67DF" w:rsidRDefault="000B67DF" w:rsidP="00432D7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56B7AEB"/>
    <w:multiLevelType w:val="hybridMultilevel"/>
    <w:tmpl w:val="51F4D62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14410D0"/>
    <w:multiLevelType w:val="hybridMultilevel"/>
    <w:tmpl w:val="F8C8E6A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17E473A"/>
    <w:multiLevelType w:val="multilevel"/>
    <w:tmpl w:val="738E9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D305AF"/>
    <w:multiLevelType w:val="hybridMultilevel"/>
    <w:tmpl w:val="97787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FF744"/>
    <w:multiLevelType w:val="hybridMultilevel"/>
    <w:tmpl w:val="50A0411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BE10796"/>
    <w:multiLevelType w:val="hybridMultilevel"/>
    <w:tmpl w:val="8000D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533CC3"/>
    <w:multiLevelType w:val="multilevel"/>
    <w:tmpl w:val="A2FE9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A23D96"/>
    <w:multiLevelType w:val="hybridMultilevel"/>
    <w:tmpl w:val="8A7423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7"/>
  </w:num>
  <w:num w:numId="4">
    <w:abstractNumId w:val="5"/>
  </w:num>
  <w:num w:numId="5">
    <w:abstractNumId w:val="4"/>
  </w:num>
  <w:num w:numId="6">
    <w:abstractNumId w:val="0"/>
  </w:num>
  <w:num w:numId="7">
    <w:abstractNumId w:val="1"/>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胡瀚">
    <w15:presenceInfo w15:providerId="Windows Live" w15:userId="a87fef9edd08765d"/>
  </w15:person>
  <w15:person w15:author="Gary">
    <w15:presenceInfo w15:providerId="None" w15:userId="Ga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activeWritingStyle w:appName="MSWord" w:lang="en-US" w:vendorID="64" w:dllVersion="6" w:nlCheck="1" w:checkStyle="0"/>
  <w:activeWritingStyle w:appName="MSWord" w:lang="en-US" w:vendorID="64" w:dllVersion="0" w:nlCheck="1" w:checkStyle="0"/>
  <w:revisionView w:markup="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85F"/>
    <w:rsid w:val="00001813"/>
    <w:rsid w:val="00001C5E"/>
    <w:rsid w:val="000026B5"/>
    <w:rsid w:val="00010B30"/>
    <w:rsid w:val="000160E9"/>
    <w:rsid w:val="00016D52"/>
    <w:rsid w:val="00017511"/>
    <w:rsid w:val="0002263A"/>
    <w:rsid w:val="00030CF3"/>
    <w:rsid w:val="00031D10"/>
    <w:rsid w:val="0003312F"/>
    <w:rsid w:val="00033141"/>
    <w:rsid w:val="00040592"/>
    <w:rsid w:val="00043A74"/>
    <w:rsid w:val="00054C04"/>
    <w:rsid w:val="00060A71"/>
    <w:rsid w:val="00062889"/>
    <w:rsid w:val="000634BB"/>
    <w:rsid w:val="00064176"/>
    <w:rsid w:val="00070433"/>
    <w:rsid w:val="000738A0"/>
    <w:rsid w:val="000907B6"/>
    <w:rsid w:val="00093DEF"/>
    <w:rsid w:val="000960C3"/>
    <w:rsid w:val="000A17FE"/>
    <w:rsid w:val="000A372C"/>
    <w:rsid w:val="000A3775"/>
    <w:rsid w:val="000A6CE1"/>
    <w:rsid w:val="000B06DA"/>
    <w:rsid w:val="000B5B86"/>
    <w:rsid w:val="000B67DF"/>
    <w:rsid w:val="000B6C9D"/>
    <w:rsid w:val="000C128A"/>
    <w:rsid w:val="000C1A26"/>
    <w:rsid w:val="000C3291"/>
    <w:rsid w:val="000C4EEE"/>
    <w:rsid w:val="000D298E"/>
    <w:rsid w:val="000E201E"/>
    <w:rsid w:val="000E4712"/>
    <w:rsid w:val="000E5A6D"/>
    <w:rsid w:val="000F5A4F"/>
    <w:rsid w:val="00101207"/>
    <w:rsid w:val="00101A86"/>
    <w:rsid w:val="001102EB"/>
    <w:rsid w:val="00111C7C"/>
    <w:rsid w:val="00112958"/>
    <w:rsid w:val="00117597"/>
    <w:rsid w:val="001212FC"/>
    <w:rsid w:val="001324B6"/>
    <w:rsid w:val="00133CBD"/>
    <w:rsid w:val="00140192"/>
    <w:rsid w:val="00143EC9"/>
    <w:rsid w:val="0015237C"/>
    <w:rsid w:val="00161199"/>
    <w:rsid w:val="00182F3E"/>
    <w:rsid w:val="00184901"/>
    <w:rsid w:val="0018742D"/>
    <w:rsid w:val="00190538"/>
    <w:rsid w:val="0019189F"/>
    <w:rsid w:val="001930B3"/>
    <w:rsid w:val="00193B2E"/>
    <w:rsid w:val="001951C9"/>
    <w:rsid w:val="001A3EFD"/>
    <w:rsid w:val="001B7E07"/>
    <w:rsid w:val="001C14EC"/>
    <w:rsid w:val="001C2F5D"/>
    <w:rsid w:val="001C66CA"/>
    <w:rsid w:val="001C6E47"/>
    <w:rsid w:val="001D0283"/>
    <w:rsid w:val="001D2EAE"/>
    <w:rsid w:val="001D7329"/>
    <w:rsid w:val="001E39E0"/>
    <w:rsid w:val="001E4DF3"/>
    <w:rsid w:val="001F0244"/>
    <w:rsid w:val="001F4BC1"/>
    <w:rsid w:val="00200B23"/>
    <w:rsid w:val="002014E0"/>
    <w:rsid w:val="00201C03"/>
    <w:rsid w:val="00203F4F"/>
    <w:rsid w:val="00207EB6"/>
    <w:rsid w:val="0023040A"/>
    <w:rsid w:val="00230757"/>
    <w:rsid w:val="002320B0"/>
    <w:rsid w:val="00233373"/>
    <w:rsid w:val="00233650"/>
    <w:rsid w:val="00240805"/>
    <w:rsid w:val="00241505"/>
    <w:rsid w:val="0024419D"/>
    <w:rsid w:val="00252834"/>
    <w:rsid w:val="00256129"/>
    <w:rsid w:val="00256ED5"/>
    <w:rsid w:val="00260996"/>
    <w:rsid w:val="002665D0"/>
    <w:rsid w:val="00271B9E"/>
    <w:rsid w:val="00277456"/>
    <w:rsid w:val="002850B5"/>
    <w:rsid w:val="00285297"/>
    <w:rsid w:val="00285658"/>
    <w:rsid w:val="0029387F"/>
    <w:rsid w:val="002971AB"/>
    <w:rsid w:val="002A6EBE"/>
    <w:rsid w:val="002B7356"/>
    <w:rsid w:val="002C0BF3"/>
    <w:rsid w:val="002C44A1"/>
    <w:rsid w:val="002D22BD"/>
    <w:rsid w:val="002E1A73"/>
    <w:rsid w:val="002E2407"/>
    <w:rsid w:val="002E5FF6"/>
    <w:rsid w:val="002E76EF"/>
    <w:rsid w:val="002F128D"/>
    <w:rsid w:val="002F1522"/>
    <w:rsid w:val="002F3851"/>
    <w:rsid w:val="002F6A55"/>
    <w:rsid w:val="002F7602"/>
    <w:rsid w:val="0030026B"/>
    <w:rsid w:val="0030085F"/>
    <w:rsid w:val="00301687"/>
    <w:rsid w:val="0030212A"/>
    <w:rsid w:val="00303B17"/>
    <w:rsid w:val="003064D2"/>
    <w:rsid w:val="00306842"/>
    <w:rsid w:val="0031249C"/>
    <w:rsid w:val="0031761C"/>
    <w:rsid w:val="00317CE0"/>
    <w:rsid w:val="00324949"/>
    <w:rsid w:val="0034116F"/>
    <w:rsid w:val="00343054"/>
    <w:rsid w:val="00345BF3"/>
    <w:rsid w:val="00350633"/>
    <w:rsid w:val="0035141F"/>
    <w:rsid w:val="00354742"/>
    <w:rsid w:val="00361EC4"/>
    <w:rsid w:val="00363028"/>
    <w:rsid w:val="0036755B"/>
    <w:rsid w:val="00380507"/>
    <w:rsid w:val="00381E49"/>
    <w:rsid w:val="00383C7D"/>
    <w:rsid w:val="00395DF9"/>
    <w:rsid w:val="003A25C1"/>
    <w:rsid w:val="003A4087"/>
    <w:rsid w:val="003A69AD"/>
    <w:rsid w:val="003A743C"/>
    <w:rsid w:val="003B7705"/>
    <w:rsid w:val="003C06BD"/>
    <w:rsid w:val="003D254B"/>
    <w:rsid w:val="003D2593"/>
    <w:rsid w:val="003D3B68"/>
    <w:rsid w:val="003D530D"/>
    <w:rsid w:val="003D7936"/>
    <w:rsid w:val="003E0411"/>
    <w:rsid w:val="003E1CA8"/>
    <w:rsid w:val="003E34CB"/>
    <w:rsid w:val="003F1B47"/>
    <w:rsid w:val="0040183A"/>
    <w:rsid w:val="00401C17"/>
    <w:rsid w:val="004038AE"/>
    <w:rsid w:val="00417066"/>
    <w:rsid w:val="00420181"/>
    <w:rsid w:val="0042172D"/>
    <w:rsid w:val="00425D9A"/>
    <w:rsid w:val="00432D76"/>
    <w:rsid w:val="004358BA"/>
    <w:rsid w:val="00444AAC"/>
    <w:rsid w:val="00447DED"/>
    <w:rsid w:val="004516CE"/>
    <w:rsid w:val="00461BFA"/>
    <w:rsid w:val="00466D98"/>
    <w:rsid w:val="00477633"/>
    <w:rsid w:val="00483BF3"/>
    <w:rsid w:val="00490280"/>
    <w:rsid w:val="00492C16"/>
    <w:rsid w:val="00493BDA"/>
    <w:rsid w:val="004A15D5"/>
    <w:rsid w:val="004A5E04"/>
    <w:rsid w:val="004B0944"/>
    <w:rsid w:val="004B5D4F"/>
    <w:rsid w:val="004C2867"/>
    <w:rsid w:val="004C547D"/>
    <w:rsid w:val="004C54D2"/>
    <w:rsid w:val="004D1E33"/>
    <w:rsid w:val="004D37D5"/>
    <w:rsid w:val="004E0D33"/>
    <w:rsid w:val="004E3896"/>
    <w:rsid w:val="004E4EFD"/>
    <w:rsid w:val="004F5517"/>
    <w:rsid w:val="004F7D90"/>
    <w:rsid w:val="00517DA2"/>
    <w:rsid w:val="00527232"/>
    <w:rsid w:val="00527681"/>
    <w:rsid w:val="00527A80"/>
    <w:rsid w:val="00542A37"/>
    <w:rsid w:val="005463C8"/>
    <w:rsid w:val="0055206F"/>
    <w:rsid w:val="00555554"/>
    <w:rsid w:val="00556EC2"/>
    <w:rsid w:val="00561DCE"/>
    <w:rsid w:val="0056282B"/>
    <w:rsid w:val="005679CA"/>
    <w:rsid w:val="00580FD5"/>
    <w:rsid w:val="005826A8"/>
    <w:rsid w:val="005918B4"/>
    <w:rsid w:val="00592DBC"/>
    <w:rsid w:val="005A0BF8"/>
    <w:rsid w:val="005A2757"/>
    <w:rsid w:val="005A3292"/>
    <w:rsid w:val="005A477D"/>
    <w:rsid w:val="005B02FE"/>
    <w:rsid w:val="005B1C1A"/>
    <w:rsid w:val="005B4F7A"/>
    <w:rsid w:val="005C26A5"/>
    <w:rsid w:val="005C7292"/>
    <w:rsid w:val="005E01DB"/>
    <w:rsid w:val="005E1399"/>
    <w:rsid w:val="005F0FCC"/>
    <w:rsid w:val="005F7174"/>
    <w:rsid w:val="0060018C"/>
    <w:rsid w:val="00600B0C"/>
    <w:rsid w:val="006011A6"/>
    <w:rsid w:val="00611CE6"/>
    <w:rsid w:val="00614B78"/>
    <w:rsid w:val="00623AE6"/>
    <w:rsid w:val="00623B20"/>
    <w:rsid w:val="006350C9"/>
    <w:rsid w:val="00635DCF"/>
    <w:rsid w:val="00637F97"/>
    <w:rsid w:val="00646444"/>
    <w:rsid w:val="00646507"/>
    <w:rsid w:val="0065286C"/>
    <w:rsid w:val="006533A3"/>
    <w:rsid w:val="0066091C"/>
    <w:rsid w:val="00661814"/>
    <w:rsid w:val="00661ADE"/>
    <w:rsid w:val="00665FB1"/>
    <w:rsid w:val="0067228C"/>
    <w:rsid w:val="00676609"/>
    <w:rsid w:val="00677224"/>
    <w:rsid w:val="00681822"/>
    <w:rsid w:val="00682F54"/>
    <w:rsid w:val="00683345"/>
    <w:rsid w:val="00685C70"/>
    <w:rsid w:val="00690C16"/>
    <w:rsid w:val="0069222C"/>
    <w:rsid w:val="0069410E"/>
    <w:rsid w:val="00697242"/>
    <w:rsid w:val="006A4B33"/>
    <w:rsid w:val="006A5D53"/>
    <w:rsid w:val="006B2D62"/>
    <w:rsid w:val="006B52A6"/>
    <w:rsid w:val="006B67DD"/>
    <w:rsid w:val="006B69C1"/>
    <w:rsid w:val="006C4EF9"/>
    <w:rsid w:val="006D4BF9"/>
    <w:rsid w:val="006E05FD"/>
    <w:rsid w:val="006F14E6"/>
    <w:rsid w:val="006F35B9"/>
    <w:rsid w:val="006F363B"/>
    <w:rsid w:val="00703ED1"/>
    <w:rsid w:val="0071116A"/>
    <w:rsid w:val="00715C14"/>
    <w:rsid w:val="0072004F"/>
    <w:rsid w:val="00726517"/>
    <w:rsid w:val="00727444"/>
    <w:rsid w:val="00732EF1"/>
    <w:rsid w:val="0073319A"/>
    <w:rsid w:val="00750BFD"/>
    <w:rsid w:val="00754783"/>
    <w:rsid w:val="00771944"/>
    <w:rsid w:val="007734F1"/>
    <w:rsid w:val="0077439E"/>
    <w:rsid w:val="00777BA7"/>
    <w:rsid w:val="00783C00"/>
    <w:rsid w:val="007868F6"/>
    <w:rsid w:val="007878B6"/>
    <w:rsid w:val="00792988"/>
    <w:rsid w:val="007965BF"/>
    <w:rsid w:val="0079757A"/>
    <w:rsid w:val="007A187B"/>
    <w:rsid w:val="007A6F63"/>
    <w:rsid w:val="007B43D3"/>
    <w:rsid w:val="007B7AE7"/>
    <w:rsid w:val="007C1553"/>
    <w:rsid w:val="007C620E"/>
    <w:rsid w:val="007C6A95"/>
    <w:rsid w:val="007D12E0"/>
    <w:rsid w:val="007D6503"/>
    <w:rsid w:val="007E1F07"/>
    <w:rsid w:val="007E7AC8"/>
    <w:rsid w:val="007F4491"/>
    <w:rsid w:val="007F525E"/>
    <w:rsid w:val="00800F9D"/>
    <w:rsid w:val="008034CD"/>
    <w:rsid w:val="008039AF"/>
    <w:rsid w:val="0080726F"/>
    <w:rsid w:val="00807373"/>
    <w:rsid w:val="00814130"/>
    <w:rsid w:val="008164B6"/>
    <w:rsid w:val="008256B9"/>
    <w:rsid w:val="00826F0B"/>
    <w:rsid w:val="008316B7"/>
    <w:rsid w:val="00837D74"/>
    <w:rsid w:val="00841268"/>
    <w:rsid w:val="00842DFA"/>
    <w:rsid w:val="00847CCD"/>
    <w:rsid w:val="00863985"/>
    <w:rsid w:val="00866926"/>
    <w:rsid w:val="008953D0"/>
    <w:rsid w:val="008A562D"/>
    <w:rsid w:val="008B2609"/>
    <w:rsid w:val="008C54C5"/>
    <w:rsid w:val="008C5C2B"/>
    <w:rsid w:val="008C5C99"/>
    <w:rsid w:val="008D09F8"/>
    <w:rsid w:val="008D0BAF"/>
    <w:rsid w:val="008E0437"/>
    <w:rsid w:val="008E0D92"/>
    <w:rsid w:val="008E787F"/>
    <w:rsid w:val="008F03E5"/>
    <w:rsid w:val="00903256"/>
    <w:rsid w:val="009075DE"/>
    <w:rsid w:val="00911F03"/>
    <w:rsid w:val="0091271B"/>
    <w:rsid w:val="00915166"/>
    <w:rsid w:val="00915307"/>
    <w:rsid w:val="0091799E"/>
    <w:rsid w:val="00923975"/>
    <w:rsid w:val="00940818"/>
    <w:rsid w:val="00940BDA"/>
    <w:rsid w:val="00944FDF"/>
    <w:rsid w:val="00952314"/>
    <w:rsid w:val="0096010E"/>
    <w:rsid w:val="00966557"/>
    <w:rsid w:val="009716E0"/>
    <w:rsid w:val="0097353E"/>
    <w:rsid w:val="00977D95"/>
    <w:rsid w:val="00985167"/>
    <w:rsid w:val="0098655D"/>
    <w:rsid w:val="00994840"/>
    <w:rsid w:val="009A07E8"/>
    <w:rsid w:val="009A35D0"/>
    <w:rsid w:val="009A5271"/>
    <w:rsid w:val="009B1200"/>
    <w:rsid w:val="009B1C0F"/>
    <w:rsid w:val="009B1CAB"/>
    <w:rsid w:val="009B21F5"/>
    <w:rsid w:val="009B3C24"/>
    <w:rsid w:val="009B4CED"/>
    <w:rsid w:val="009C05E6"/>
    <w:rsid w:val="009C0EA4"/>
    <w:rsid w:val="009C7B57"/>
    <w:rsid w:val="009C7BBA"/>
    <w:rsid w:val="009D1FF0"/>
    <w:rsid w:val="009D22A1"/>
    <w:rsid w:val="009D4F14"/>
    <w:rsid w:val="009E2FD8"/>
    <w:rsid w:val="009F107E"/>
    <w:rsid w:val="009F2C34"/>
    <w:rsid w:val="009F495D"/>
    <w:rsid w:val="009F4B90"/>
    <w:rsid w:val="00A10702"/>
    <w:rsid w:val="00A209D3"/>
    <w:rsid w:val="00A228B8"/>
    <w:rsid w:val="00A2494E"/>
    <w:rsid w:val="00A27A8F"/>
    <w:rsid w:val="00A34CFF"/>
    <w:rsid w:val="00A37385"/>
    <w:rsid w:val="00A42135"/>
    <w:rsid w:val="00A4215A"/>
    <w:rsid w:val="00A42797"/>
    <w:rsid w:val="00A42869"/>
    <w:rsid w:val="00A42ACA"/>
    <w:rsid w:val="00A44F84"/>
    <w:rsid w:val="00A46775"/>
    <w:rsid w:val="00A61B3E"/>
    <w:rsid w:val="00A6434B"/>
    <w:rsid w:val="00A66106"/>
    <w:rsid w:val="00A66488"/>
    <w:rsid w:val="00A666E8"/>
    <w:rsid w:val="00A730E1"/>
    <w:rsid w:val="00A776E5"/>
    <w:rsid w:val="00A86112"/>
    <w:rsid w:val="00A93F21"/>
    <w:rsid w:val="00A96CFD"/>
    <w:rsid w:val="00AA4715"/>
    <w:rsid w:val="00AA4A8D"/>
    <w:rsid w:val="00AA6234"/>
    <w:rsid w:val="00AB3822"/>
    <w:rsid w:val="00AB7E36"/>
    <w:rsid w:val="00AC3809"/>
    <w:rsid w:val="00AC79EC"/>
    <w:rsid w:val="00AD2EBA"/>
    <w:rsid w:val="00AD76DE"/>
    <w:rsid w:val="00AD7D4F"/>
    <w:rsid w:val="00AE1F80"/>
    <w:rsid w:val="00AE6920"/>
    <w:rsid w:val="00AF56B6"/>
    <w:rsid w:val="00AF6B8E"/>
    <w:rsid w:val="00B00D9A"/>
    <w:rsid w:val="00B0160A"/>
    <w:rsid w:val="00B026D9"/>
    <w:rsid w:val="00B04512"/>
    <w:rsid w:val="00B12798"/>
    <w:rsid w:val="00B14DDE"/>
    <w:rsid w:val="00B267C3"/>
    <w:rsid w:val="00B368EE"/>
    <w:rsid w:val="00B438B8"/>
    <w:rsid w:val="00B51D91"/>
    <w:rsid w:val="00B51FDB"/>
    <w:rsid w:val="00B535E7"/>
    <w:rsid w:val="00B70DA0"/>
    <w:rsid w:val="00B73A6B"/>
    <w:rsid w:val="00B73C54"/>
    <w:rsid w:val="00B75DCF"/>
    <w:rsid w:val="00B907A5"/>
    <w:rsid w:val="00BA10DD"/>
    <w:rsid w:val="00BA6FFF"/>
    <w:rsid w:val="00BB011D"/>
    <w:rsid w:val="00BB4346"/>
    <w:rsid w:val="00BC3852"/>
    <w:rsid w:val="00BC45B6"/>
    <w:rsid w:val="00BD2B2F"/>
    <w:rsid w:val="00BD3995"/>
    <w:rsid w:val="00BD5695"/>
    <w:rsid w:val="00BD60D7"/>
    <w:rsid w:val="00BE08C1"/>
    <w:rsid w:val="00BF0880"/>
    <w:rsid w:val="00BF1001"/>
    <w:rsid w:val="00BF1497"/>
    <w:rsid w:val="00BF35F1"/>
    <w:rsid w:val="00BF465A"/>
    <w:rsid w:val="00C067D7"/>
    <w:rsid w:val="00C12F34"/>
    <w:rsid w:val="00C178A0"/>
    <w:rsid w:val="00C20492"/>
    <w:rsid w:val="00C33933"/>
    <w:rsid w:val="00C34AF8"/>
    <w:rsid w:val="00C400C5"/>
    <w:rsid w:val="00C42DF2"/>
    <w:rsid w:val="00C4608C"/>
    <w:rsid w:val="00C50D03"/>
    <w:rsid w:val="00C537E9"/>
    <w:rsid w:val="00C56A54"/>
    <w:rsid w:val="00C56A6D"/>
    <w:rsid w:val="00C62936"/>
    <w:rsid w:val="00C637D6"/>
    <w:rsid w:val="00C77FF8"/>
    <w:rsid w:val="00C80CF6"/>
    <w:rsid w:val="00C80FA2"/>
    <w:rsid w:val="00C83629"/>
    <w:rsid w:val="00C84AD6"/>
    <w:rsid w:val="00C85371"/>
    <w:rsid w:val="00C8740C"/>
    <w:rsid w:val="00C87765"/>
    <w:rsid w:val="00C901D0"/>
    <w:rsid w:val="00C922A9"/>
    <w:rsid w:val="00C927C7"/>
    <w:rsid w:val="00C94EF7"/>
    <w:rsid w:val="00C95814"/>
    <w:rsid w:val="00C966FD"/>
    <w:rsid w:val="00C96DC7"/>
    <w:rsid w:val="00CA4D26"/>
    <w:rsid w:val="00CA56D8"/>
    <w:rsid w:val="00CA7FDD"/>
    <w:rsid w:val="00CB492E"/>
    <w:rsid w:val="00CB704E"/>
    <w:rsid w:val="00CC0A05"/>
    <w:rsid w:val="00CC4978"/>
    <w:rsid w:val="00CD1962"/>
    <w:rsid w:val="00CD356C"/>
    <w:rsid w:val="00CD4E23"/>
    <w:rsid w:val="00CE7F01"/>
    <w:rsid w:val="00CF0564"/>
    <w:rsid w:val="00CF1224"/>
    <w:rsid w:val="00D000A0"/>
    <w:rsid w:val="00D0360D"/>
    <w:rsid w:val="00D042CE"/>
    <w:rsid w:val="00D061B3"/>
    <w:rsid w:val="00D07F03"/>
    <w:rsid w:val="00D214D8"/>
    <w:rsid w:val="00D26412"/>
    <w:rsid w:val="00D26892"/>
    <w:rsid w:val="00D36391"/>
    <w:rsid w:val="00D37CE0"/>
    <w:rsid w:val="00D435A8"/>
    <w:rsid w:val="00D44A2C"/>
    <w:rsid w:val="00D51F9F"/>
    <w:rsid w:val="00D66B0A"/>
    <w:rsid w:val="00D72A29"/>
    <w:rsid w:val="00D75481"/>
    <w:rsid w:val="00D76C88"/>
    <w:rsid w:val="00D807D4"/>
    <w:rsid w:val="00D83DF7"/>
    <w:rsid w:val="00D869B2"/>
    <w:rsid w:val="00D910EB"/>
    <w:rsid w:val="00D9237A"/>
    <w:rsid w:val="00DA24D8"/>
    <w:rsid w:val="00DA5514"/>
    <w:rsid w:val="00DA782C"/>
    <w:rsid w:val="00DB1BEB"/>
    <w:rsid w:val="00DB4A1F"/>
    <w:rsid w:val="00DC2AE4"/>
    <w:rsid w:val="00DC6BE7"/>
    <w:rsid w:val="00DD237F"/>
    <w:rsid w:val="00DD6142"/>
    <w:rsid w:val="00DD63EA"/>
    <w:rsid w:val="00DE1406"/>
    <w:rsid w:val="00DE4636"/>
    <w:rsid w:val="00DF0626"/>
    <w:rsid w:val="00DF13B6"/>
    <w:rsid w:val="00DF3727"/>
    <w:rsid w:val="00DF3BA6"/>
    <w:rsid w:val="00E02C5D"/>
    <w:rsid w:val="00E11324"/>
    <w:rsid w:val="00E12315"/>
    <w:rsid w:val="00E12ECA"/>
    <w:rsid w:val="00E1324C"/>
    <w:rsid w:val="00E173CF"/>
    <w:rsid w:val="00E17B95"/>
    <w:rsid w:val="00E17BA6"/>
    <w:rsid w:val="00E20123"/>
    <w:rsid w:val="00E23564"/>
    <w:rsid w:val="00E27D14"/>
    <w:rsid w:val="00E33E88"/>
    <w:rsid w:val="00E429B1"/>
    <w:rsid w:val="00E44847"/>
    <w:rsid w:val="00E45D0C"/>
    <w:rsid w:val="00E5590E"/>
    <w:rsid w:val="00E61E17"/>
    <w:rsid w:val="00E63E97"/>
    <w:rsid w:val="00E63FC9"/>
    <w:rsid w:val="00E641D8"/>
    <w:rsid w:val="00E66217"/>
    <w:rsid w:val="00E77965"/>
    <w:rsid w:val="00E82CED"/>
    <w:rsid w:val="00E841F9"/>
    <w:rsid w:val="00E86787"/>
    <w:rsid w:val="00E87E5B"/>
    <w:rsid w:val="00E943AB"/>
    <w:rsid w:val="00EA456F"/>
    <w:rsid w:val="00EA4E87"/>
    <w:rsid w:val="00EB0317"/>
    <w:rsid w:val="00ED459C"/>
    <w:rsid w:val="00EE3C8D"/>
    <w:rsid w:val="00EF073C"/>
    <w:rsid w:val="00F0038B"/>
    <w:rsid w:val="00F00533"/>
    <w:rsid w:val="00F07394"/>
    <w:rsid w:val="00F22EB3"/>
    <w:rsid w:val="00F265FF"/>
    <w:rsid w:val="00F27BE5"/>
    <w:rsid w:val="00F3184E"/>
    <w:rsid w:val="00F42718"/>
    <w:rsid w:val="00F43B4F"/>
    <w:rsid w:val="00F4797C"/>
    <w:rsid w:val="00F54624"/>
    <w:rsid w:val="00F5529F"/>
    <w:rsid w:val="00F55F86"/>
    <w:rsid w:val="00F5788E"/>
    <w:rsid w:val="00F57FDD"/>
    <w:rsid w:val="00F6003D"/>
    <w:rsid w:val="00F6043D"/>
    <w:rsid w:val="00F72553"/>
    <w:rsid w:val="00F821A6"/>
    <w:rsid w:val="00F82312"/>
    <w:rsid w:val="00F8700F"/>
    <w:rsid w:val="00F9002C"/>
    <w:rsid w:val="00F9542A"/>
    <w:rsid w:val="00FA0361"/>
    <w:rsid w:val="00FA04FC"/>
    <w:rsid w:val="00FA15F9"/>
    <w:rsid w:val="00FA6C9A"/>
    <w:rsid w:val="00FB087E"/>
    <w:rsid w:val="00FB23B1"/>
    <w:rsid w:val="00FB61EE"/>
    <w:rsid w:val="00FC0DA2"/>
    <w:rsid w:val="00FE0037"/>
    <w:rsid w:val="00FE7E84"/>
    <w:rsid w:val="00FF032C"/>
    <w:rsid w:val="00FF4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3F45"/>
  <w15:docId w15:val="{67C29EE8-CA05-4112-B07D-3BB04B123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erriweather" w:eastAsia="SimSun" w:hAnsi="Merriweather" w:cs="Merriweather"/>
        <w:color w:val="666666"/>
        <w:sz w:val="18"/>
        <w:szCs w:val="18"/>
        <w:lang w:val="en" w:eastAsia="zh-CN" w:bidi="ar-SA"/>
      </w:rPr>
    </w:rPrDefault>
    <w:pPrDefault>
      <w:pPr>
        <w:widowControl w:val="0"/>
        <w:pBdr>
          <w:top w:val="nil"/>
          <w:left w:val="nil"/>
          <w:bottom w:val="nil"/>
          <w:right w:val="nil"/>
          <w:between w:val="nil"/>
        </w:pBdr>
        <w:spacing w:before="120" w:line="312" w:lineRule="auto"/>
        <w:ind w:right="3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SubtleEmphasis">
    <w:name w:val="Subtle Emphasis"/>
    <w:basedOn w:val="DefaultParagraphFont"/>
    <w:uiPriority w:val="19"/>
    <w:qFormat/>
    <w:rsid w:val="006B69C1"/>
    <w:rPr>
      <w:i/>
      <w:iCs/>
      <w:color w:val="404040" w:themeColor="text1" w:themeTint="BF"/>
    </w:rPr>
  </w:style>
  <w:style w:type="paragraph" w:styleId="ListParagraph">
    <w:name w:val="List Paragraph"/>
    <w:basedOn w:val="Normal"/>
    <w:uiPriority w:val="34"/>
    <w:qFormat/>
    <w:rsid w:val="00140192"/>
    <w:pPr>
      <w:widowControl/>
      <w:pBdr>
        <w:top w:val="none" w:sz="0" w:space="0" w:color="auto"/>
        <w:left w:val="none" w:sz="0" w:space="0" w:color="auto"/>
        <w:bottom w:val="none" w:sz="0" w:space="0" w:color="auto"/>
        <w:right w:val="none" w:sz="0" w:space="0" w:color="auto"/>
        <w:between w:val="none" w:sz="0" w:space="0" w:color="auto"/>
      </w:pBdr>
      <w:suppressAutoHyphens/>
      <w:spacing w:before="0" w:after="160" w:line="254" w:lineRule="auto"/>
      <w:ind w:left="720" w:right="0"/>
      <w:contextualSpacing/>
    </w:pPr>
    <w:rPr>
      <w:rFonts w:ascii="Calibri" w:eastAsia="AR PL UMing HK" w:hAnsi="Calibri" w:cs="Times New Roman"/>
      <w:color w:val="auto"/>
      <w:sz w:val="22"/>
      <w:szCs w:val="22"/>
      <w:lang w:val="en-US"/>
    </w:rPr>
  </w:style>
  <w:style w:type="paragraph" w:customStyle="1" w:styleId="Default">
    <w:name w:val="Default"/>
    <w:rsid w:val="00143EC9"/>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line="240" w:lineRule="auto"/>
      <w:ind w:right="0"/>
    </w:pPr>
    <w:rPr>
      <w:rFonts w:ascii="Calibri" w:hAnsi="Calibri" w:cs="Calibri"/>
      <w:color w:val="000000"/>
      <w:sz w:val="24"/>
      <w:szCs w:val="24"/>
      <w:lang w:val="en-US"/>
    </w:rPr>
  </w:style>
  <w:style w:type="character" w:styleId="Emphasis">
    <w:name w:val="Emphasis"/>
    <w:basedOn w:val="DefaultParagraphFont"/>
    <w:uiPriority w:val="20"/>
    <w:qFormat/>
    <w:rsid w:val="00BB4346"/>
    <w:rPr>
      <w:i/>
      <w:iCs/>
    </w:rPr>
  </w:style>
  <w:style w:type="character" w:customStyle="1" w:styleId="A12">
    <w:name w:val="A12"/>
    <w:uiPriority w:val="99"/>
    <w:rsid w:val="00C96DC7"/>
    <w:rPr>
      <w:color w:val="000000"/>
      <w:sz w:val="21"/>
      <w:szCs w:val="21"/>
      <w:u w:val="single"/>
    </w:rPr>
  </w:style>
  <w:style w:type="character" w:styleId="Hyperlink">
    <w:name w:val="Hyperlink"/>
    <w:basedOn w:val="DefaultParagraphFont"/>
    <w:uiPriority w:val="99"/>
    <w:unhideWhenUsed/>
    <w:rsid w:val="001F4BC1"/>
    <w:rPr>
      <w:color w:val="0000FF" w:themeColor="hyperlink"/>
      <w:u w:val="single"/>
    </w:rPr>
  </w:style>
  <w:style w:type="character" w:customStyle="1" w:styleId="UnresolvedMention1">
    <w:name w:val="Unresolved Mention1"/>
    <w:basedOn w:val="DefaultParagraphFont"/>
    <w:uiPriority w:val="99"/>
    <w:semiHidden/>
    <w:unhideWhenUsed/>
    <w:rsid w:val="001F4BC1"/>
    <w:rPr>
      <w:color w:val="808080"/>
      <w:shd w:val="clear" w:color="auto" w:fill="E6E6E6"/>
    </w:rPr>
  </w:style>
  <w:style w:type="paragraph" w:styleId="Header">
    <w:name w:val="header"/>
    <w:basedOn w:val="Normal"/>
    <w:link w:val="HeaderChar"/>
    <w:uiPriority w:val="99"/>
    <w:unhideWhenUsed/>
    <w:rsid w:val="00432D7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32D76"/>
  </w:style>
  <w:style w:type="paragraph" w:styleId="Footer">
    <w:name w:val="footer"/>
    <w:basedOn w:val="Normal"/>
    <w:link w:val="FooterChar"/>
    <w:uiPriority w:val="99"/>
    <w:unhideWhenUsed/>
    <w:rsid w:val="00432D7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32D76"/>
  </w:style>
  <w:style w:type="table" w:styleId="TableGrid">
    <w:name w:val="Table Grid"/>
    <w:basedOn w:val="TableNormal"/>
    <w:uiPriority w:val="39"/>
    <w:rsid w:val="00940818"/>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76609"/>
    <w:rPr>
      <w:sz w:val="16"/>
      <w:szCs w:val="16"/>
    </w:rPr>
  </w:style>
  <w:style w:type="paragraph" w:styleId="CommentText">
    <w:name w:val="annotation text"/>
    <w:basedOn w:val="Normal"/>
    <w:link w:val="CommentTextChar"/>
    <w:uiPriority w:val="99"/>
    <w:semiHidden/>
    <w:unhideWhenUsed/>
    <w:rsid w:val="00676609"/>
    <w:pPr>
      <w:spacing w:line="240" w:lineRule="auto"/>
    </w:pPr>
    <w:rPr>
      <w:sz w:val="20"/>
      <w:szCs w:val="20"/>
    </w:rPr>
  </w:style>
  <w:style w:type="character" w:customStyle="1" w:styleId="CommentTextChar">
    <w:name w:val="Comment Text Char"/>
    <w:basedOn w:val="DefaultParagraphFont"/>
    <w:link w:val="CommentText"/>
    <w:uiPriority w:val="99"/>
    <w:semiHidden/>
    <w:rsid w:val="00676609"/>
    <w:rPr>
      <w:sz w:val="20"/>
      <w:szCs w:val="20"/>
    </w:rPr>
  </w:style>
  <w:style w:type="paragraph" w:styleId="CommentSubject">
    <w:name w:val="annotation subject"/>
    <w:basedOn w:val="CommentText"/>
    <w:next w:val="CommentText"/>
    <w:link w:val="CommentSubjectChar"/>
    <w:uiPriority w:val="99"/>
    <w:semiHidden/>
    <w:unhideWhenUsed/>
    <w:rsid w:val="00676609"/>
    <w:rPr>
      <w:b/>
      <w:bCs/>
    </w:rPr>
  </w:style>
  <w:style w:type="character" w:customStyle="1" w:styleId="CommentSubjectChar">
    <w:name w:val="Comment Subject Char"/>
    <w:basedOn w:val="CommentTextChar"/>
    <w:link w:val="CommentSubject"/>
    <w:uiPriority w:val="99"/>
    <w:semiHidden/>
    <w:rsid w:val="00676609"/>
    <w:rPr>
      <w:b/>
      <w:bCs/>
      <w:sz w:val="20"/>
      <w:szCs w:val="20"/>
    </w:rPr>
  </w:style>
  <w:style w:type="paragraph" w:styleId="BalloonText">
    <w:name w:val="Balloon Text"/>
    <w:basedOn w:val="Normal"/>
    <w:link w:val="BalloonTextChar"/>
    <w:uiPriority w:val="99"/>
    <w:semiHidden/>
    <w:unhideWhenUsed/>
    <w:rsid w:val="00676609"/>
    <w:pPr>
      <w:spacing w:before="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676609"/>
    <w:rPr>
      <w:rFonts w:ascii="Segoe UI" w:hAnsi="Segoe UI" w:cs="Segoe UI"/>
    </w:rPr>
  </w:style>
  <w:style w:type="character" w:styleId="SubtleReference">
    <w:name w:val="Subtle Reference"/>
    <w:basedOn w:val="DefaultParagraphFont"/>
    <w:uiPriority w:val="31"/>
    <w:qFormat/>
    <w:rsid w:val="00E11324"/>
    <w:rPr>
      <w:smallCaps/>
      <w:color w:val="5A5A5A" w:themeColor="text1" w:themeTint="A5"/>
    </w:rPr>
  </w:style>
  <w:style w:type="character" w:styleId="Strong">
    <w:name w:val="Strong"/>
    <w:basedOn w:val="DefaultParagraphFont"/>
    <w:uiPriority w:val="22"/>
    <w:qFormat/>
    <w:rsid w:val="004D37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949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B3B2101-0BC5-4752-BFCC-725AE73A6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3</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 Han</dc:creator>
  <cp:lastModifiedBy>Han Hu</cp:lastModifiedBy>
  <cp:revision>215</cp:revision>
  <cp:lastPrinted>2018-02-06T10:30:00Z</cp:lastPrinted>
  <dcterms:created xsi:type="dcterms:W3CDTF">2018-02-06T17:55:00Z</dcterms:created>
  <dcterms:modified xsi:type="dcterms:W3CDTF">2018-02-11T00:49:00Z</dcterms:modified>
</cp:coreProperties>
</file>